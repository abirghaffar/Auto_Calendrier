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836BC" w14:textId="77777777" w:rsidR="004972E4" w:rsidRDefault="009B79D9">
      <w:pPr>
        <w:pStyle w:val="Title"/>
        <w:spacing w:before="480"/>
        <w:jc w:val="center"/>
        <w:rPr>
          <w:rFonts w:ascii="Times New Roman" w:eastAsia="Times New Roman" w:hAnsi="Times New Roman" w:cs="Times New Roman"/>
          <w:b/>
          <w:u w:val="single"/>
        </w:rPr>
      </w:pPr>
      <w:bookmarkStart w:id="0" w:name="_heading=h.gjdgxs"/>
      <w:bookmarkEnd w:id="0"/>
      <w:r>
        <w:rPr>
          <w:rFonts w:ascii="Times New Roman" w:eastAsia="Times New Roman" w:hAnsi="Times New Roman" w:cs="Times New Roman"/>
          <w:b/>
          <w:u w:val="single"/>
        </w:rPr>
        <w:t xml:space="preserve">Fiche du Projet </w:t>
      </w:r>
    </w:p>
    <w:p w14:paraId="3918AC27" w14:textId="77777777" w:rsidR="004972E4" w:rsidRDefault="009B79D9">
      <w:pPr>
        <w:pStyle w:val="LO-normal"/>
        <w:spacing w:before="4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Nom du projet :</w:t>
      </w:r>
      <w:r>
        <w:rPr>
          <w:rFonts w:ascii="Times New Roman" w:eastAsia="Times New Roman" w:hAnsi="Times New Roman" w:cs="Times New Roman"/>
          <w:sz w:val="24"/>
          <w:szCs w:val="24"/>
        </w:rPr>
        <w:t xml:space="preserve"> </w:t>
      </w:r>
      <w:r w:rsidRPr="00F72F1E">
        <w:rPr>
          <w:rFonts w:ascii="Times New Roman" w:eastAsia="Times New Roman" w:hAnsi="Times New Roman" w:cs="Times New Roman"/>
          <w:b/>
          <w:sz w:val="24"/>
          <w:szCs w:val="24"/>
          <w:rPrChange w:id="1" w:author="Abir benabdelghaffar" w:date="2024-03-24T13:17:00Z">
            <w:rPr>
              <w:rFonts w:ascii="Times New Roman" w:eastAsia="Times New Roman" w:hAnsi="Times New Roman" w:cs="Times New Roman"/>
              <w:sz w:val="24"/>
              <w:szCs w:val="24"/>
            </w:rPr>
          </w:rPrChange>
        </w:rPr>
        <w:t>Auto</w:t>
      </w:r>
      <w:ins w:id="2" w:author="Abir benabdelghaffar" w:date="2024-03-24T13:18:00Z">
        <w:r w:rsidR="00F72F1E">
          <w:rPr>
            <w:rFonts w:ascii="Times New Roman" w:eastAsia="Times New Roman" w:hAnsi="Times New Roman" w:cs="Times New Roman"/>
            <w:b/>
            <w:sz w:val="24"/>
            <w:szCs w:val="24"/>
          </w:rPr>
          <w:t xml:space="preserve">_Agenda </w:t>
        </w:r>
      </w:ins>
      <w:del w:id="3" w:author="Abir benabdelghaffar" w:date="2024-03-24T13:18:00Z">
        <w:r w:rsidRPr="00F72F1E" w:rsidDel="00F72F1E">
          <w:rPr>
            <w:rFonts w:ascii="Times New Roman" w:eastAsia="Times New Roman" w:hAnsi="Times New Roman" w:cs="Times New Roman"/>
            <w:b/>
            <w:sz w:val="24"/>
            <w:szCs w:val="24"/>
            <w:rPrChange w:id="4" w:author="Abir benabdelghaffar" w:date="2024-03-24T13:17:00Z">
              <w:rPr>
                <w:rFonts w:ascii="Times New Roman" w:eastAsia="Times New Roman" w:hAnsi="Times New Roman" w:cs="Times New Roman"/>
                <w:sz w:val="24"/>
                <w:szCs w:val="24"/>
              </w:rPr>
            </w:rPrChange>
          </w:rPr>
          <w:delText>_</w:delText>
        </w:r>
        <w:commentRangeStart w:id="5"/>
        <w:r w:rsidRPr="00F72F1E" w:rsidDel="00F72F1E">
          <w:rPr>
            <w:rFonts w:ascii="Times New Roman" w:eastAsia="Times New Roman" w:hAnsi="Times New Roman" w:cs="Times New Roman"/>
            <w:b/>
            <w:sz w:val="24"/>
            <w:szCs w:val="24"/>
            <w:rPrChange w:id="6" w:author="Abir benabdelghaffar" w:date="2024-03-24T13:17:00Z">
              <w:rPr>
                <w:rFonts w:ascii="Times New Roman" w:eastAsia="Times New Roman" w:hAnsi="Times New Roman" w:cs="Times New Roman"/>
                <w:sz w:val="24"/>
                <w:szCs w:val="24"/>
              </w:rPr>
            </w:rPrChange>
          </w:rPr>
          <w:delText>A</w:delText>
        </w:r>
        <w:r w:rsidRPr="00F72F1E" w:rsidDel="00F72F1E">
          <w:rPr>
            <w:rFonts w:ascii="Times New Roman" w:eastAsia="Times New Roman" w:hAnsi="Times New Roman" w:cs="Times New Roman"/>
            <w:b/>
            <w:sz w:val="24"/>
            <w:szCs w:val="24"/>
            <w:rPrChange w:id="7" w:author="Abir benabdelghaffar" w:date="2024-03-24T13:17:00Z">
              <w:rPr>
                <w:rFonts w:ascii="Times New Roman" w:eastAsia="Times New Roman" w:hAnsi="Times New Roman" w:cs="Times New Roman"/>
                <w:sz w:val="24"/>
                <w:szCs w:val="24"/>
              </w:rPr>
            </w:rPrChange>
          </w:rPr>
          <w:delText>g</w:delText>
        </w:r>
        <w:r w:rsidRPr="00F72F1E" w:rsidDel="00F72F1E">
          <w:rPr>
            <w:rFonts w:ascii="Times New Roman" w:eastAsia="Times New Roman" w:hAnsi="Times New Roman" w:cs="Times New Roman"/>
            <w:b/>
            <w:sz w:val="24"/>
            <w:szCs w:val="24"/>
            <w:rPrChange w:id="8" w:author="Abir benabdelghaffar" w:date="2024-03-24T13:17:00Z">
              <w:rPr>
                <w:rFonts w:ascii="Times New Roman" w:eastAsia="Times New Roman" w:hAnsi="Times New Roman" w:cs="Times New Roman"/>
                <w:sz w:val="24"/>
                <w:szCs w:val="24"/>
              </w:rPr>
            </w:rPrChange>
          </w:rPr>
          <w:delText>e</w:delText>
        </w:r>
        <w:r w:rsidRPr="00F72F1E" w:rsidDel="00F72F1E">
          <w:rPr>
            <w:rFonts w:ascii="Times New Roman" w:eastAsia="Times New Roman" w:hAnsi="Times New Roman" w:cs="Times New Roman"/>
            <w:b/>
            <w:sz w:val="24"/>
            <w:szCs w:val="24"/>
            <w:rPrChange w:id="9" w:author="Abir benabdelghaffar" w:date="2024-03-24T13:17:00Z">
              <w:rPr>
                <w:rFonts w:ascii="Times New Roman" w:eastAsia="Times New Roman" w:hAnsi="Times New Roman" w:cs="Times New Roman"/>
                <w:sz w:val="24"/>
                <w:szCs w:val="24"/>
              </w:rPr>
            </w:rPrChange>
          </w:rPr>
          <w:delText>n</w:delText>
        </w:r>
        <w:r w:rsidRPr="00F72F1E" w:rsidDel="00F72F1E">
          <w:rPr>
            <w:rFonts w:ascii="Times New Roman" w:eastAsia="Times New Roman" w:hAnsi="Times New Roman" w:cs="Times New Roman"/>
            <w:b/>
            <w:sz w:val="24"/>
            <w:szCs w:val="24"/>
            <w:rPrChange w:id="10" w:author="Abir benabdelghaffar" w:date="2024-03-24T13:17:00Z">
              <w:rPr>
                <w:rFonts w:ascii="Times New Roman" w:eastAsia="Times New Roman" w:hAnsi="Times New Roman" w:cs="Times New Roman"/>
                <w:sz w:val="24"/>
                <w:szCs w:val="24"/>
              </w:rPr>
            </w:rPrChange>
          </w:rPr>
          <w:delText>d</w:delText>
        </w:r>
        <w:r w:rsidRPr="00F72F1E" w:rsidDel="00F72F1E">
          <w:rPr>
            <w:rFonts w:ascii="Times New Roman" w:eastAsia="Times New Roman" w:hAnsi="Times New Roman" w:cs="Times New Roman"/>
            <w:b/>
            <w:sz w:val="24"/>
            <w:szCs w:val="24"/>
            <w:rPrChange w:id="11" w:author="Abir benabdelghaffar" w:date="2024-03-24T13:17:00Z">
              <w:rPr>
                <w:rFonts w:ascii="Times New Roman" w:eastAsia="Times New Roman" w:hAnsi="Times New Roman" w:cs="Times New Roman"/>
                <w:sz w:val="24"/>
                <w:szCs w:val="24"/>
              </w:rPr>
            </w:rPrChange>
          </w:rPr>
          <w:delText>a</w:delText>
        </w:r>
        <w:commentRangeEnd w:id="5"/>
        <w:r w:rsidR="00F72F1E" w:rsidDel="00F72F1E">
          <w:rPr>
            <w:rStyle w:val="CommentReference"/>
            <w:rFonts w:cs="Mangal"/>
          </w:rPr>
          <w:commentReference w:id="5"/>
        </w:r>
        <w:r w:rsidDel="00F72F1E">
          <w:rPr>
            <w:rFonts w:ascii="Times New Roman" w:eastAsia="Times New Roman" w:hAnsi="Times New Roman" w:cs="Times New Roman"/>
            <w:sz w:val="24"/>
            <w:szCs w:val="24"/>
          </w:rPr>
          <w:delText xml:space="preserve"> </w:delText>
        </w:r>
      </w:del>
    </w:p>
    <w:p w14:paraId="0291368E"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Nom des participants</w:t>
      </w:r>
      <w:r>
        <w:rPr>
          <w:rFonts w:ascii="Times New Roman" w:eastAsia="Times New Roman" w:hAnsi="Times New Roman" w:cs="Times New Roman"/>
          <w:sz w:val="24"/>
          <w:szCs w:val="24"/>
        </w:rPr>
        <w:t xml:space="preserve"> : Ben Abdelghaffar A</w:t>
      </w:r>
      <w:bookmarkStart w:id="12" w:name="_GoBack"/>
      <w:bookmarkEnd w:id="12"/>
      <w:r>
        <w:rPr>
          <w:rFonts w:ascii="Times New Roman" w:eastAsia="Times New Roman" w:hAnsi="Times New Roman" w:cs="Times New Roman"/>
          <w:sz w:val="24"/>
          <w:szCs w:val="24"/>
        </w:rPr>
        <w:t>bir / Eid</w:t>
      </w:r>
      <w:ins w:id="13" w:author="Abir benabdelghaffar" w:date="2024-03-24T13:11:00Z">
        <w:r w:rsidR="00F72F1E">
          <w:rPr>
            <w:rFonts w:ascii="Times New Roman" w:eastAsia="Times New Roman" w:hAnsi="Times New Roman" w:cs="Times New Roman"/>
            <w:sz w:val="24"/>
            <w:szCs w:val="24"/>
          </w:rPr>
          <w:t xml:space="preserve"> </w:t>
        </w:r>
      </w:ins>
      <w:del w:id="14" w:author="Abir benabdelghaffar" w:date="2024-03-24T13:11:00Z">
        <w:r w:rsidDel="00F72F1E">
          <w:rPr>
            <w:rFonts w:ascii="Times New Roman" w:eastAsia="Times New Roman" w:hAnsi="Times New Roman" w:cs="Times New Roman"/>
            <w:sz w:val="24"/>
            <w:szCs w:val="24"/>
          </w:rPr>
          <w:delText>e</w:delText>
        </w:r>
        <w:r w:rsidDel="00F72F1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Carine </w:t>
      </w:r>
    </w:p>
    <w:p w14:paraId="17E685A8"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Commanditaire et Expert technique</w:t>
      </w:r>
      <w:r>
        <w:rPr>
          <w:rFonts w:ascii="Times New Roman" w:eastAsia="Times New Roman" w:hAnsi="Times New Roman" w:cs="Times New Roman"/>
          <w:sz w:val="24"/>
          <w:szCs w:val="24"/>
        </w:rPr>
        <w:t xml:space="preserve"> : Mr Marc Lang </w:t>
      </w:r>
    </w:p>
    <w:p w14:paraId="01A24DFC" w14:textId="77777777" w:rsidR="00F72F1E" w:rsidRDefault="009B79D9">
      <w:pPr>
        <w:pStyle w:val="LO-normal"/>
        <w:spacing w:before="240" w:after="240" w:line="240" w:lineRule="auto"/>
        <w:rPr>
          <w:ins w:id="15" w:author="Abir benabdelghaffar" w:date="2024-03-24T13:11:00Z"/>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Adresse </w:t>
      </w:r>
      <w:del w:id="16" w:author="Abir benabdelghaffar" w:date="2024-03-24T13:01:00Z">
        <w:r w:rsidDel="003F3C97">
          <w:rPr>
            <w:rFonts w:ascii="Times New Roman" w:eastAsia="Times New Roman" w:hAnsi="Times New Roman" w:cs="Times New Roman"/>
            <w:b/>
            <w:sz w:val="24"/>
            <w:szCs w:val="24"/>
          </w:rPr>
          <w:delText>GitHub</w:delText>
        </w:r>
      </w:del>
      <w:ins w:id="17" w:author="Abir benabdelghaffar" w:date="2024-03-24T13:01:00Z">
        <w:r w:rsidR="003F3C97">
          <w:rPr>
            <w:rFonts w:ascii="Times New Roman" w:eastAsia="Times New Roman" w:hAnsi="Times New Roman" w:cs="Times New Roman"/>
            <w:b/>
            <w:sz w:val="24"/>
            <w:szCs w:val="24"/>
          </w:rPr>
          <w:t>Git Hub</w:t>
        </w:r>
      </w:ins>
      <w:r>
        <w:rPr>
          <w:rFonts w:ascii="Times New Roman" w:eastAsia="Times New Roman" w:hAnsi="Times New Roman" w:cs="Times New Roman"/>
          <w:b/>
          <w:sz w:val="24"/>
          <w:szCs w:val="24"/>
        </w:rPr>
        <w:t xml:space="preserve"> du projet</w:t>
      </w:r>
      <w:r>
        <w:rPr>
          <w:rFonts w:ascii="Times New Roman" w:eastAsia="Times New Roman" w:hAnsi="Times New Roman" w:cs="Times New Roman"/>
          <w:sz w:val="24"/>
          <w:szCs w:val="24"/>
        </w:rPr>
        <w:t xml:space="preserve"> :</w:t>
      </w:r>
      <w:ins w:id="18" w:author="Abir benabdelghaffar" w:date="2024-03-24T13:11:00Z">
        <w:r w:rsidR="00F72F1E">
          <w:rPr>
            <w:rFonts w:ascii="Times New Roman" w:eastAsia="Times New Roman" w:hAnsi="Times New Roman" w:cs="Times New Roman"/>
            <w:sz w:val="24"/>
            <w:szCs w:val="24"/>
          </w:rPr>
          <w:t xml:space="preserve"> </w:t>
        </w:r>
      </w:ins>
      <w:ins w:id="19" w:author="Abir benabdelghaffar" w:date="2024-03-24T13:16:00Z">
        <w:r w:rsidR="00F72F1E" w:rsidRPr="00F72F1E">
          <w:rPr>
            <w:rFonts w:ascii="Times New Roman" w:eastAsia="Times New Roman" w:hAnsi="Times New Roman" w:cs="Times New Roman"/>
            <w:color w:val="4F81BD" w:themeColor="accent1"/>
            <w:sz w:val="24"/>
            <w:szCs w:val="24"/>
            <w:u w:val="single"/>
            <w:rPrChange w:id="20" w:author="Abir benabdelghaffar" w:date="2024-03-24T13:17:00Z">
              <w:rPr>
                <w:rFonts w:ascii="Times New Roman" w:eastAsia="Times New Roman" w:hAnsi="Times New Roman" w:cs="Times New Roman"/>
                <w:sz w:val="24"/>
                <w:szCs w:val="24"/>
              </w:rPr>
            </w:rPrChange>
          </w:rPr>
          <w:t>https://github.com/abirghaffar/Auto_Calendrier</w:t>
        </w:r>
      </w:ins>
    </w:p>
    <w:p w14:paraId="4A967FC2" w14:textId="77777777" w:rsidR="004972E4" w:rsidDel="003F3C97" w:rsidRDefault="009B79D9">
      <w:pPr>
        <w:pStyle w:val="LO-normal"/>
        <w:spacing w:before="240" w:after="240" w:line="240" w:lineRule="auto"/>
        <w:rPr>
          <w:del w:id="21" w:author="Abir benabdelghaffar" w:date="2024-03-24T13:01:00Z"/>
          <w:rFonts w:ascii="Times New Roman" w:eastAsia="Times New Roman" w:hAnsi="Times New Roman" w:cs="Times New Roman"/>
          <w:color w:val="4A86E8"/>
          <w:sz w:val="24"/>
          <w:szCs w:val="24"/>
          <w:u w:val="single"/>
        </w:rPr>
      </w:pPr>
      <w:r>
        <w:rPr>
          <w:rFonts w:ascii="Times New Roman" w:eastAsia="Times New Roman" w:hAnsi="Times New Roman" w:cs="Times New Roman"/>
          <w:sz w:val="24"/>
          <w:szCs w:val="24"/>
        </w:rPr>
        <w:t xml:space="preserve"> </w:t>
      </w:r>
      <w:del w:id="22" w:author="Abir benabdelghaffar" w:date="2024-03-24T13:01:00Z">
        <w:r w:rsidDel="003F3C97">
          <w:rPr>
            <w:rFonts w:ascii="Times New Roman" w:eastAsia="Times New Roman" w:hAnsi="Times New Roman" w:cs="Times New Roman"/>
            <w:color w:val="1155CC"/>
            <w:sz w:val="24"/>
            <w:szCs w:val="24"/>
            <w:u w:val="single"/>
          </w:rPr>
          <w:fldChar w:fldCharType="begin"/>
        </w:r>
        <w:r w:rsidDel="003F3C97">
          <w:rPr>
            <w:rFonts w:ascii="Times New Roman" w:eastAsia="Times New Roman" w:hAnsi="Times New Roman" w:cs="Times New Roman"/>
            <w:color w:val="1155CC"/>
            <w:sz w:val="24"/>
            <w:szCs w:val="24"/>
            <w:u w:val="single"/>
          </w:rPr>
          <w:delInstrText xml:space="preserve"> HYPERLINK "https://github.com/abirghaffar/Auto_Calendrier.git" \h </w:delInstrText>
        </w:r>
        <w:r w:rsidDel="003F3C97">
          <w:rPr>
            <w:rFonts w:ascii="Times New Roman" w:eastAsia="Times New Roman" w:hAnsi="Times New Roman" w:cs="Times New Roman"/>
            <w:color w:val="1155CC"/>
            <w:sz w:val="24"/>
            <w:szCs w:val="24"/>
            <w:u w:val="single"/>
          </w:rPr>
          <w:fldChar w:fldCharType="separate"/>
        </w:r>
        <w:commentRangeStart w:id="23"/>
        <w:commentRangeStart w:id="24"/>
        <w:r w:rsidDel="003F3C97">
          <w:rPr>
            <w:rFonts w:ascii="Times New Roman" w:eastAsia="Times New Roman" w:hAnsi="Times New Roman" w:cs="Times New Roman"/>
            <w:color w:val="1155CC"/>
            <w:sz w:val="24"/>
            <w:szCs w:val="24"/>
            <w:u w:val="single"/>
          </w:rPr>
          <w:delText>https://github.com/abirghaffar/Auto_Calendrier.git</w:delText>
        </w:r>
        <w:commentRangeEnd w:id="23"/>
        <w:r w:rsidDel="003F3C97">
          <w:commentReference w:id="23"/>
        </w:r>
        <w:commentRangeEnd w:id="24"/>
        <w:r w:rsidR="00531645" w:rsidDel="003F3C97">
          <w:rPr>
            <w:rStyle w:val="CommentReference"/>
            <w:rFonts w:cs="Mangal"/>
          </w:rPr>
          <w:commentReference w:id="24"/>
        </w:r>
        <w:r w:rsidDel="003F3C97">
          <w:fldChar w:fldCharType="end"/>
        </w:r>
      </w:del>
    </w:p>
    <w:p w14:paraId="0AB00CB3" w14:textId="77777777" w:rsidR="004972E4" w:rsidRDefault="009B79D9">
      <w:pPr>
        <w:pStyle w:val="LO-normal"/>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Contexte</w:t>
      </w:r>
    </w:p>
    <w:p w14:paraId="1EE3D817" w14:textId="77777777" w:rsidR="008B4E89" w:rsidRDefault="009B79D9">
      <w:pPr>
        <w:pStyle w:val="LO-normal"/>
        <w:spacing w:before="240" w:after="240" w:line="360" w:lineRule="auto"/>
        <w:rPr>
          <w:ins w:id="25" w:author="Abir benabdelghaffar" w:date="2024-03-24T12:58:00Z"/>
          <w:rFonts w:ascii="Times New Roman" w:hAnsi="Times New Roman" w:cs="Times New Roman"/>
          <w:sz w:val="24"/>
          <w:szCs w:val="24"/>
        </w:rPr>
      </w:pPr>
      <w:r w:rsidRPr="008B4E89">
        <w:rPr>
          <w:rFonts w:ascii="Times New Roman" w:eastAsia="Times New Roman" w:hAnsi="Times New Roman" w:cs="Times New Roman"/>
          <w:sz w:val="24"/>
          <w:szCs w:val="24"/>
        </w:rPr>
        <w:t>Dans le cadre d’un projet étudiant en conception numérique, nous avons choisi de travailler sur l’automatisation du formatage du calendrier des cours du master SIGMA</w:t>
      </w:r>
      <w:r w:rsidRPr="008B4E89">
        <w:rPr>
          <w:rFonts w:ascii="Times New Roman" w:hAnsi="Times New Roman" w:cs="Times New Roman"/>
          <w:sz w:val="24"/>
          <w:szCs w:val="24"/>
          <w:rPrChange w:id="26" w:author="Abir benabdelghaffar" w:date="2024-03-24T12:56:00Z">
            <w:rPr>
              <w:rFonts w:ascii="Times New Roman" w:eastAsia="Times New Roman" w:hAnsi="Times New Roman" w:cs="Times New Roman"/>
              <w:sz w:val="24"/>
              <w:szCs w:val="24"/>
            </w:rPr>
          </w:rPrChange>
        </w:rPr>
        <w:t>.</w:t>
      </w:r>
      <w:ins w:id="27" w:author="Abir benabdelghaffar" w:date="2024-03-24T10:06:00Z">
        <w:r w:rsidR="00531645" w:rsidRPr="008B4E89">
          <w:rPr>
            <w:rFonts w:ascii="Times New Roman" w:hAnsi="Times New Roman" w:cs="Times New Roman"/>
            <w:sz w:val="24"/>
            <w:szCs w:val="24"/>
            <w:rPrChange w:id="28" w:author="Abir benabdelghaffar" w:date="2024-03-24T12:56:00Z">
              <w:rPr>
                <w:rFonts w:ascii="Times New Roman" w:eastAsia="Times New Roman" w:hAnsi="Times New Roman" w:cs="Times New Roman"/>
                <w:sz w:val="24"/>
                <w:szCs w:val="24"/>
              </w:rPr>
            </w:rPrChange>
          </w:rPr>
          <w:t xml:space="preserve"> </w:t>
        </w:r>
      </w:ins>
      <w:ins w:id="29" w:author="Abir benabdelghaffar" w:date="2024-03-24T12:54:00Z">
        <w:r w:rsidR="008B4E89" w:rsidRPr="008B4E89">
          <w:rPr>
            <w:rFonts w:ascii="Times New Roman" w:hAnsi="Times New Roman" w:cs="Times New Roman"/>
            <w:sz w:val="24"/>
            <w:szCs w:val="24"/>
            <w:rPrChange w:id="30" w:author="Abir benabdelghaffar" w:date="2024-03-24T12:56:00Z">
              <w:rPr>
                <w:rFonts w:ascii="Segoe UI" w:hAnsi="Segoe UI" w:cs="Segoe UI"/>
                <w:color w:val="111111"/>
                <w:sz w:val="21"/>
                <w:szCs w:val="21"/>
                <w:shd w:val="clear" w:color="auto" w:fill="F3F3F3"/>
              </w:rPr>
            </w:rPrChange>
          </w:rPr>
          <w:t xml:space="preserve">Ce calendrier est actuellement disponible sous forme de fichier Excel, avec chaque feuille représentant </w:t>
        </w:r>
      </w:ins>
      <w:ins w:id="31" w:author="Abir benabdelghaffar" w:date="2024-03-24T12:56:00Z">
        <w:r w:rsidR="008B4E89" w:rsidRPr="008B4E89">
          <w:rPr>
            <w:rFonts w:ascii="Times New Roman" w:hAnsi="Times New Roman" w:cs="Times New Roman"/>
            <w:sz w:val="24"/>
            <w:szCs w:val="24"/>
            <w:rPrChange w:id="32" w:author="Abir benabdelghaffar" w:date="2024-03-24T12:56:00Z">
              <w:rPr>
                <w:rFonts w:ascii="Times New Roman" w:hAnsi="Times New Roman" w:cs="Times New Roman"/>
                <w:sz w:val="24"/>
                <w:szCs w:val="24"/>
              </w:rPr>
            </w:rPrChange>
          </w:rPr>
          <w:t>l’emploi</w:t>
        </w:r>
      </w:ins>
      <w:ins w:id="33" w:author="Abir benabdelghaffar" w:date="2024-03-24T12:55:00Z">
        <w:r w:rsidR="008B4E89" w:rsidRPr="008B4E89">
          <w:rPr>
            <w:rFonts w:ascii="Times New Roman" w:hAnsi="Times New Roman" w:cs="Times New Roman"/>
            <w:sz w:val="24"/>
            <w:szCs w:val="24"/>
            <w:rPrChange w:id="34" w:author="Abir benabdelghaffar" w:date="2024-03-24T12:56:00Z">
              <w:rPr>
                <w:rFonts w:ascii="Segoe UI" w:hAnsi="Segoe UI" w:cs="Segoe UI"/>
                <w:color w:val="111111"/>
                <w:sz w:val="21"/>
                <w:szCs w:val="21"/>
                <w:shd w:val="clear" w:color="auto" w:fill="F3F3F3"/>
              </w:rPr>
            </w:rPrChange>
          </w:rPr>
          <w:t xml:space="preserve"> du temps sur toute l’année </w:t>
        </w:r>
      </w:ins>
      <w:ins w:id="35" w:author="Abir benabdelghaffar" w:date="2024-03-24T12:54:00Z">
        <w:r w:rsidR="008B4E89" w:rsidRPr="008B4E89">
          <w:rPr>
            <w:rFonts w:ascii="Times New Roman" w:hAnsi="Times New Roman" w:cs="Times New Roman"/>
            <w:sz w:val="24"/>
            <w:szCs w:val="24"/>
            <w:rPrChange w:id="36" w:author="Abir benabdelghaffar" w:date="2024-03-24T12:56:00Z">
              <w:rPr>
                <w:rFonts w:ascii="Segoe UI" w:hAnsi="Segoe UI" w:cs="Segoe UI"/>
                <w:color w:val="111111"/>
                <w:sz w:val="21"/>
                <w:szCs w:val="21"/>
                <w:shd w:val="clear" w:color="auto" w:fill="F3F3F3"/>
              </w:rPr>
            </w:rPrChange>
          </w:rPr>
          <w:t>pour chaque niveau du Master SIGMA. </w:t>
        </w:r>
      </w:ins>
    </w:p>
    <w:p w14:paraId="25E5B283" w14:textId="77777777" w:rsidR="008B4E89" w:rsidRDefault="008B4E89" w:rsidP="008B4E89">
      <w:pPr>
        <w:spacing w:line="360" w:lineRule="auto"/>
        <w:rPr>
          <w:ins w:id="37" w:author="Abir benabdelghaffar" w:date="2024-03-24T12:59:00Z"/>
          <w:rFonts w:ascii="Times New Roman" w:hAnsi="Times New Roman" w:cs="Times New Roman"/>
          <w:sz w:val="24"/>
          <w:szCs w:val="24"/>
        </w:rPr>
        <w:pPrChange w:id="38" w:author="Abir benabdelghaffar" w:date="2024-03-24T12:59:00Z">
          <w:pPr>
            <w:pStyle w:val="LO-normal"/>
            <w:spacing w:before="240" w:after="240" w:line="360" w:lineRule="auto"/>
            <w:jc w:val="both"/>
          </w:pPr>
        </w:pPrChange>
      </w:pPr>
      <w:ins w:id="39" w:author="Abir benabdelghaffar" w:date="2024-03-24T12:58:00Z">
        <w:r w:rsidRPr="008B4E89">
          <w:rPr>
            <w:rFonts w:ascii="Times New Roman" w:hAnsi="Times New Roman" w:cs="Times New Roman"/>
            <w:sz w:val="24"/>
            <w:szCs w:val="24"/>
            <w:rPrChange w:id="40" w:author="Abir benabdelghaffar" w:date="2024-03-24T12:58:00Z">
              <w:rPr>
                <w:shd w:val="clear" w:color="auto" w:fill="F3F3F3"/>
              </w:rPr>
            </w:rPrChange>
          </w:rPr>
          <w:t>Ce calendrier, bien qu’il soit partagé et utilisé par les enseignants et les étudiants sous for</w:t>
        </w:r>
        <w:r>
          <w:rPr>
            <w:rFonts w:ascii="Times New Roman" w:hAnsi="Times New Roman" w:cs="Times New Roman"/>
            <w:sz w:val="24"/>
            <w:szCs w:val="24"/>
            <w:rPrChange w:id="41" w:author="Abir benabdelghaffar" w:date="2024-03-24T12:58:00Z">
              <w:rPr>
                <w:rFonts w:ascii="Times New Roman" w:hAnsi="Times New Roman" w:cs="Times New Roman"/>
                <w:sz w:val="24"/>
                <w:szCs w:val="24"/>
              </w:rPr>
            </w:rPrChange>
          </w:rPr>
          <w:t>me de fichier Excel, semble</w:t>
        </w:r>
        <w:r>
          <w:rPr>
            <w:rFonts w:ascii="Times New Roman" w:hAnsi="Times New Roman" w:cs="Times New Roman"/>
            <w:sz w:val="24"/>
            <w:szCs w:val="24"/>
          </w:rPr>
          <w:t xml:space="preserve"> moins informati</w:t>
        </w:r>
      </w:ins>
      <w:ins w:id="42" w:author="Abir benabdelghaffar" w:date="2024-03-24T12:59:00Z">
        <w:r>
          <w:rPr>
            <w:rFonts w:ascii="Times New Roman" w:hAnsi="Times New Roman" w:cs="Times New Roman"/>
            <w:sz w:val="24"/>
            <w:szCs w:val="24"/>
          </w:rPr>
          <w:t xml:space="preserve">f </w:t>
        </w:r>
      </w:ins>
      <w:ins w:id="43" w:author="Abir benabdelghaffar" w:date="2024-03-24T12:58:00Z">
        <w:r w:rsidRPr="008B4E89">
          <w:rPr>
            <w:rFonts w:ascii="Times New Roman" w:hAnsi="Times New Roman" w:cs="Times New Roman"/>
            <w:sz w:val="24"/>
            <w:szCs w:val="24"/>
            <w:rPrChange w:id="44" w:author="Abir benabdelghaffar" w:date="2024-03-24T12:58:00Z">
              <w:rPr>
                <w:shd w:val="clear" w:color="auto" w:fill="F3F3F3"/>
              </w:rPr>
            </w:rPrChange>
          </w:rPr>
          <w:t>: les unités sont présentées de manière compacte et les intervenants sont mentionnés dans les commentaires, ce qui rend l’information moins claire, en particulier pour les étudiants. Par conséquent, notre objectif est de créer un agenda Google qui sera accessible à tous les utilisateurs (étudiants et enseignants) et qui se mettra à jour automatiquement à chaque modification de la base de données initiale.</w:t>
        </w:r>
      </w:ins>
    </w:p>
    <w:p w14:paraId="77FE225B" w14:textId="77777777" w:rsidR="003F3C97" w:rsidRDefault="008B4E89" w:rsidP="008B4E89">
      <w:pPr>
        <w:spacing w:line="360" w:lineRule="auto"/>
        <w:rPr>
          <w:ins w:id="45" w:author="Abir benabdelghaffar" w:date="2024-03-24T13:00:00Z"/>
          <w:rFonts w:ascii="Times New Roman" w:hAnsi="Times New Roman" w:cs="Times New Roman"/>
          <w:sz w:val="24"/>
          <w:szCs w:val="24"/>
        </w:rPr>
        <w:pPrChange w:id="46" w:author="Abir benabdelghaffar" w:date="2024-03-24T12:59:00Z">
          <w:pPr>
            <w:pStyle w:val="LO-normal"/>
            <w:spacing w:before="240" w:after="240" w:line="360" w:lineRule="auto"/>
            <w:jc w:val="both"/>
          </w:pPr>
        </w:pPrChange>
      </w:pPr>
      <w:ins w:id="47" w:author="Abir benabdelghaffar" w:date="2024-03-24T12:58:00Z">
        <w:r w:rsidRPr="008B4E89">
          <w:rPr>
            <w:rFonts w:ascii="Times New Roman" w:hAnsi="Times New Roman" w:cs="Times New Roman"/>
            <w:sz w:val="24"/>
            <w:szCs w:val="24"/>
            <w:rPrChange w:id="48" w:author="Abir benabdelghaffar" w:date="2024-03-24T12:58:00Z">
              <w:rPr>
                <w:shd w:val="clear" w:color="auto" w:fill="F3F3F3"/>
              </w:rPr>
            </w:rPrChange>
          </w:rPr>
          <w:t xml:space="preserve"> Cette automatisation éliminera le besoin de publier le calendrier après chaque ajout ou modification dans le fichier Excel original. De plus, cet agenda permettra à l’utilisateur d’extraire des données en utilisant des filtres (par unité d’enseignement ou par intervenant).</w:t>
        </w:r>
      </w:ins>
    </w:p>
    <w:p w14:paraId="6B78E3EF" w14:textId="77777777" w:rsidR="003F3C97" w:rsidRDefault="003F3C97" w:rsidP="003F3C97">
      <w:pPr>
        <w:spacing w:line="360" w:lineRule="auto"/>
        <w:rPr>
          <w:ins w:id="49" w:author="Abir benabdelghaffar" w:date="2024-03-24T13:00:00Z"/>
          <w:rFonts w:ascii="Times New Roman" w:hAnsi="Times New Roman" w:cs="Times New Roman"/>
          <w:sz w:val="24"/>
          <w:szCs w:val="24"/>
        </w:rPr>
        <w:pPrChange w:id="50" w:author="Abir benabdelghaffar" w:date="2024-03-24T13:00:00Z">
          <w:pPr>
            <w:pStyle w:val="LO-normal"/>
            <w:spacing w:before="240" w:after="240" w:line="360" w:lineRule="auto"/>
            <w:jc w:val="both"/>
          </w:pPr>
        </w:pPrChange>
      </w:pPr>
    </w:p>
    <w:p w14:paraId="17CD30CD" w14:textId="77777777" w:rsidR="008B4E89" w:rsidRPr="003F3C97" w:rsidRDefault="003F3C97" w:rsidP="003F3C97">
      <w:pPr>
        <w:spacing w:line="360" w:lineRule="auto"/>
        <w:rPr>
          <w:ins w:id="51" w:author="Abir benabdelghaffar" w:date="2024-03-24T12:58:00Z"/>
          <w:rFonts w:ascii="Times New Roman" w:hAnsi="Times New Roman" w:cs="Times New Roman"/>
          <w:sz w:val="24"/>
          <w:szCs w:val="24"/>
          <w:rPrChange w:id="52" w:author="Abir benabdelghaffar" w:date="2024-03-24T13:00:00Z">
            <w:rPr>
              <w:ins w:id="53" w:author="Abir benabdelghaffar" w:date="2024-03-24T12:58:00Z"/>
              <w:rFonts w:ascii="Times New Roman" w:eastAsia="Times New Roman" w:hAnsi="Times New Roman" w:cs="Times New Roman"/>
              <w:sz w:val="24"/>
              <w:szCs w:val="24"/>
            </w:rPr>
          </w:rPrChange>
        </w:rPr>
        <w:pPrChange w:id="54" w:author="Abir benabdelghaffar" w:date="2024-03-24T13:00:00Z">
          <w:pPr>
            <w:pStyle w:val="LO-normal"/>
            <w:spacing w:before="240" w:after="240" w:line="360" w:lineRule="auto"/>
            <w:jc w:val="both"/>
          </w:pPr>
        </w:pPrChange>
      </w:pPr>
      <w:ins w:id="55" w:author="Abir benabdelghaffar" w:date="2024-03-24T13:00:00Z">
        <w:r w:rsidRPr="003F3C97">
          <w:rPr>
            <w:rFonts w:ascii="Times New Roman" w:hAnsi="Times New Roman" w:cs="Times New Roman"/>
            <w:sz w:val="24"/>
            <w:szCs w:val="24"/>
            <w:rPrChange w:id="56" w:author="Abir benabdelghaffar" w:date="2024-03-24T13:00:00Z">
              <w:rPr>
                <w:rFonts w:ascii="Segoe UI" w:hAnsi="Segoe UI" w:cs="Segoe UI"/>
                <w:color w:val="111111"/>
                <w:sz w:val="21"/>
                <w:szCs w:val="21"/>
                <w:shd w:val="clear" w:color="auto" w:fill="F3F3F3"/>
              </w:rPr>
            </w:rPrChange>
          </w:rPr>
          <w:t>Les parties concernées par cette demande sont les enseignants du Master SIGMA, en particulier M. Marc Lang, le commanditaire, et les étudiantes qui ont besoin de cet outil en ligne pour s’organiser dans le temps et l’espace, étant donné que les cours du Master SIGMA se déroulent entre deux écoles, l’INP-ENSAT et l’Université Toulouse -Jean Jaurès.</w:t>
        </w:r>
      </w:ins>
      <w:del w:id="57" w:author="Abir benabdelghaffar" w:date="2024-03-24T10:05:00Z">
        <w:r w:rsidR="009B79D9" w:rsidRPr="003F3C97" w:rsidDel="00531645">
          <w:rPr>
            <w:rFonts w:ascii="Times New Roman" w:hAnsi="Times New Roman" w:cs="Times New Roman"/>
            <w:sz w:val="24"/>
            <w:szCs w:val="24"/>
            <w:rPrChange w:id="58" w:author="Abir benabdelghaffar" w:date="2024-03-24T13:00:00Z">
              <w:rPr>
                <w:rFonts w:ascii="Times New Roman" w:eastAsia="Times New Roman" w:hAnsi="Times New Roman" w:cs="Times New Roman"/>
                <w:sz w:val="24"/>
                <w:szCs w:val="24"/>
              </w:rPr>
            </w:rPrChange>
          </w:rPr>
          <w:delText xml:space="preserve"> </w:delText>
        </w:r>
      </w:del>
    </w:p>
    <w:p w14:paraId="35D5EE62" w14:textId="77777777" w:rsidR="004972E4" w:rsidDel="008B4E89" w:rsidRDefault="009B79D9">
      <w:pPr>
        <w:pStyle w:val="LO-normal"/>
        <w:spacing w:before="240" w:after="240" w:line="360" w:lineRule="auto"/>
        <w:rPr>
          <w:del w:id="59" w:author="Abir benabdelghaffar" w:date="2024-03-24T12:57:00Z"/>
          <w:rFonts w:ascii="Times New Roman" w:eastAsia="Times New Roman" w:hAnsi="Times New Roman" w:cs="Times New Roman"/>
          <w:sz w:val="24"/>
          <w:szCs w:val="24"/>
        </w:rPr>
      </w:pPr>
      <w:del w:id="60" w:author="Abir benabdelghaffar" w:date="2024-03-24T12:54:00Z">
        <w:r w:rsidDel="008B4E89">
          <w:rPr>
            <w:rFonts w:ascii="Times New Roman" w:eastAsia="Times New Roman" w:hAnsi="Times New Roman" w:cs="Times New Roman"/>
            <w:sz w:val="24"/>
            <w:szCs w:val="24"/>
          </w:rPr>
          <w:delText>C</w:delText>
        </w:r>
        <w:r w:rsidDel="008B4E89">
          <w:rPr>
            <w:rFonts w:ascii="Times New Roman" w:eastAsia="Times New Roman" w:hAnsi="Times New Roman" w:cs="Times New Roman"/>
            <w:sz w:val="24"/>
            <w:szCs w:val="24"/>
          </w:rPr>
          <w:delText xml:space="preserve">e calendrier </w:delText>
        </w:r>
      </w:del>
      <w:del w:id="61" w:author="Abir benabdelghaffar" w:date="2024-03-24T10:05:00Z">
        <w:r w:rsidDel="00531645">
          <w:rPr>
            <w:rFonts w:ascii="Times New Roman" w:eastAsia="Times New Roman" w:hAnsi="Times New Roman" w:cs="Times New Roman"/>
            <w:sz w:val="24"/>
            <w:szCs w:val="24"/>
          </w:rPr>
          <w:delText xml:space="preserve">est </w:delText>
        </w:r>
      </w:del>
      <w:del w:id="62" w:author="Abir benabdelghaffar" w:date="2024-03-24T12:57:00Z">
        <w:r w:rsidDel="008B4E89">
          <w:rPr>
            <w:rFonts w:ascii="Times New Roman" w:eastAsia="Times New Roman" w:hAnsi="Times New Roman" w:cs="Times New Roman"/>
            <w:sz w:val="24"/>
            <w:szCs w:val="24"/>
          </w:rPr>
          <w:delText>partagé</w:delText>
        </w:r>
      </w:del>
      <w:del w:id="63" w:author="Abir benabdelghaffar" w:date="2024-03-24T10:06:00Z">
        <w:r w:rsidDel="00531645">
          <w:rPr>
            <w:rFonts w:ascii="Times New Roman" w:eastAsia="Times New Roman" w:hAnsi="Times New Roman" w:cs="Times New Roman"/>
            <w:sz w:val="24"/>
            <w:szCs w:val="24"/>
          </w:rPr>
          <w:delText xml:space="preserve"> </w:delText>
        </w:r>
      </w:del>
      <w:del w:id="64" w:author="Abir benabdelghaffar" w:date="2024-03-24T12:57:00Z">
        <w:r w:rsidDel="008B4E89">
          <w:rPr>
            <w:rFonts w:ascii="Times New Roman" w:eastAsia="Times New Roman" w:hAnsi="Times New Roman" w:cs="Times New Roman"/>
            <w:sz w:val="24"/>
            <w:szCs w:val="24"/>
          </w:rPr>
          <w:delText xml:space="preserve">par les enseignants sous </w:delText>
        </w:r>
      </w:del>
      <w:del w:id="65" w:author="Abir benabdelghaffar" w:date="2024-03-24T10:12:00Z">
        <w:r w:rsidDel="00A97902">
          <w:rPr>
            <w:rFonts w:ascii="Times New Roman" w:eastAsia="Times New Roman" w:hAnsi="Times New Roman" w:cs="Times New Roman"/>
            <w:sz w:val="24"/>
            <w:szCs w:val="24"/>
          </w:rPr>
          <w:delText xml:space="preserve">forme d’un </w:delText>
        </w:r>
        <w:r w:rsidDel="00A97902">
          <w:rPr>
            <w:rFonts w:ascii="Times New Roman" w:eastAsia="Times New Roman" w:hAnsi="Times New Roman" w:cs="Times New Roman"/>
            <w:sz w:val="24"/>
            <w:szCs w:val="24"/>
          </w:rPr>
          <w:delText>f</w:delText>
        </w:r>
        <w:r w:rsidDel="00A97902">
          <w:rPr>
            <w:rFonts w:ascii="Times New Roman" w:eastAsia="Times New Roman" w:hAnsi="Times New Roman" w:cs="Times New Roman"/>
            <w:sz w:val="24"/>
            <w:szCs w:val="24"/>
          </w:rPr>
          <w:delText>ichie</w:delText>
        </w:r>
        <w:r w:rsidDel="00A97902">
          <w:rPr>
            <w:rFonts w:ascii="Times New Roman" w:eastAsia="Times New Roman" w:hAnsi="Times New Roman" w:cs="Times New Roman"/>
            <w:sz w:val="24"/>
            <w:szCs w:val="24"/>
          </w:rPr>
          <w:delText>r</w:delText>
        </w:r>
        <w:r w:rsidDel="00A97902">
          <w:rPr>
            <w:rFonts w:ascii="Times New Roman" w:eastAsia="Times New Roman" w:hAnsi="Times New Roman" w:cs="Times New Roman"/>
            <w:sz w:val="24"/>
            <w:szCs w:val="24"/>
          </w:rPr>
          <w:delText xml:space="preserve"> </w:delText>
        </w:r>
      </w:del>
      <w:del w:id="66" w:author="Abir benabdelghaffar" w:date="2024-03-24T12:57:00Z">
        <w:r w:rsidDel="008B4E89">
          <w:rPr>
            <w:rFonts w:ascii="Times New Roman" w:eastAsia="Times New Roman" w:hAnsi="Times New Roman" w:cs="Times New Roman"/>
            <w:sz w:val="24"/>
            <w:szCs w:val="24"/>
          </w:rPr>
          <w:delText xml:space="preserve">Excel. Cependant, ce fichier </w:delText>
        </w:r>
        <w:commentRangeStart w:id="67"/>
        <w:r w:rsidDel="008B4E89">
          <w:rPr>
            <w:rFonts w:ascii="Times New Roman" w:eastAsia="Times New Roman" w:hAnsi="Times New Roman" w:cs="Times New Roman"/>
            <w:sz w:val="24"/>
            <w:szCs w:val="24"/>
          </w:rPr>
          <w:delText>semble mal structuré</w:delText>
        </w:r>
        <w:commentRangeEnd w:id="67"/>
        <w:r w:rsidDel="008B4E89">
          <w:commentReference w:id="67"/>
        </w:r>
        <w:r w:rsidDel="008B4E89">
          <w:rPr>
            <w:rFonts w:ascii="Times New Roman" w:eastAsia="Times New Roman" w:hAnsi="Times New Roman" w:cs="Times New Roman"/>
            <w:sz w:val="24"/>
            <w:szCs w:val="24"/>
          </w:rPr>
          <w:delText xml:space="preserve"> : les unités sont présentées de manière compacte, et les intervenants apparaissent dans des commentaires, ce qui rend l’information moins claire pour les ensei</w:delText>
        </w:r>
        <w:r w:rsidDel="008B4E89">
          <w:rPr>
            <w:rFonts w:ascii="Times New Roman" w:eastAsia="Times New Roman" w:hAnsi="Times New Roman" w:cs="Times New Roman"/>
            <w:sz w:val="24"/>
            <w:szCs w:val="24"/>
          </w:rPr>
          <w:delText>gnants et surtout pour les étudiants. Notre objectif est donc de générer un agenda Google qui se mettra automatiquement à jour à chaque modification apportée à la base de données initiale. Cette automatisation évitera la nécessité de mettre en ligne le cal</w:delText>
        </w:r>
        <w:r w:rsidDel="008B4E89">
          <w:rPr>
            <w:rFonts w:ascii="Times New Roman" w:eastAsia="Times New Roman" w:hAnsi="Times New Roman" w:cs="Times New Roman"/>
            <w:sz w:val="24"/>
            <w:szCs w:val="24"/>
          </w:rPr>
          <w:delText>endrier après chaque ajout ou modification effectuée dans le fichier Excel d’origine. De plus, à partir de cet agenda, l’utilisateur pourra extraire les données en utilisant des filtres (par unité d’enseignement ou par intervenant).</w:delText>
        </w:r>
      </w:del>
    </w:p>
    <w:p w14:paraId="6B26EB22" w14:textId="77777777" w:rsidR="004972E4" w:rsidDel="003F3C97" w:rsidRDefault="009B79D9">
      <w:pPr>
        <w:pStyle w:val="LO-normal"/>
        <w:spacing w:before="240" w:after="240" w:line="360" w:lineRule="auto"/>
        <w:jc w:val="both"/>
        <w:rPr>
          <w:del w:id="68" w:author="Abir benabdelghaffar" w:date="2024-03-24T13:00:00Z"/>
          <w:rFonts w:ascii="Times New Roman" w:eastAsia="Times New Roman" w:hAnsi="Times New Roman" w:cs="Times New Roman"/>
          <w:sz w:val="24"/>
          <w:szCs w:val="24"/>
        </w:rPr>
      </w:pPr>
      <w:del w:id="69" w:author="Abir benabdelghaffar" w:date="2024-03-24T13:00:00Z">
        <w:r w:rsidDel="003F3C97">
          <w:rPr>
            <w:rFonts w:ascii="Times New Roman" w:eastAsia="Times New Roman" w:hAnsi="Times New Roman" w:cs="Times New Roman"/>
            <w:sz w:val="24"/>
            <w:szCs w:val="24"/>
          </w:rPr>
          <w:delText>Les parties prenantes d</w:delText>
        </w:r>
        <w:r w:rsidDel="003F3C97">
          <w:rPr>
            <w:rFonts w:ascii="Times New Roman" w:eastAsia="Times New Roman" w:hAnsi="Times New Roman" w:cs="Times New Roman"/>
            <w:sz w:val="24"/>
            <w:szCs w:val="24"/>
          </w:rPr>
          <w:delText>e cette demande sont les enseignants de master SIGMA notamment Mr Marc Lang, le commanditaire,  et les étudiantes qui ont besoin de cet outil en ligne pour pouvoir s’organiser dans le temps et dans l’espace sachant que les cours de master SIGMA se réalisen</w:delText>
        </w:r>
        <w:r w:rsidDel="003F3C97">
          <w:rPr>
            <w:rFonts w:ascii="Times New Roman" w:eastAsia="Times New Roman" w:hAnsi="Times New Roman" w:cs="Times New Roman"/>
            <w:sz w:val="24"/>
            <w:szCs w:val="24"/>
          </w:rPr>
          <w:delText>t entre deux écoles l’INP-ENSAT et l’Université Toulouse -Jean Jaurès.</w:delText>
        </w:r>
      </w:del>
    </w:p>
    <w:bookmarkStart w:id="70" w:name="_heading=h.xt3rvxe4pr4x"/>
    <w:bookmarkEnd w:id="70"/>
    <w:p w14:paraId="4F1766C5" w14:textId="77777777" w:rsidR="004972E4" w:rsidRDefault="009B79D9">
      <w:pPr>
        <w:pStyle w:val="Heading2"/>
        <w:keepNext w:val="0"/>
        <w:keepLines w:val="0"/>
        <w:spacing w:after="80"/>
        <w:rPr>
          <w:rFonts w:ascii="Times New Roman" w:eastAsia="Times New Roman" w:hAnsi="Times New Roman" w:cs="Times New Roman"/>
          <w:b/>
          <w:sz w:val="28"/>
          <w:szCs w:val="28"/>
        </w:rPr>
      </w:pPr>
      <w:r>
        <w:rPr>
          <w:noProof/>
          <w:lang w:eastAsia="fr-FR" w:bidi="ar-SA"/>
        </w:rPr>
        <mc:AlternateContent>
          <mc:Choice Requires="wps">
            <w:drawing>
              <wp:inline distT="0" distB="0" distL="0" distR="0" wp14:anchorId="36C5ADEC" wp14:editId="58ADFFA3">
                <wp:extent cx="5731510" cy="19050"/>
                <wp:effectExtent l="0" t="0" r="0" b="50800"/>
                <wp:docPr id="1" name=""/>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5.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4FCE714D" w14:textId="77777777" w:rsidR="004972E4" w:rsidRDefault="009B79D9">
      <w:pPr>
        <w:pStyle w:val="Heading2"/>
        <w:keepNext w:val="0"/>
        <w:keepLines w:val="0"/>
        <w:spacing w:after="80"/>
        <w:rPr>
          <w:rFonts w:ascii="Times New Roman" w:eastAsia="Times New Roman" w:hAnsi="Times New Roman" w:cs="Times New Roman"/>
          <w:b/>
          <w:sz w:val="28"/>
          <w:szCs w:val="28"/>
        </w:rPr>
      </w:pPr>
      <w:bookmarkStart w:id="71" w:name="_heading=h.30j0zll"/>
      <w:bookmarkEnd w:id="71"/>
      <w:r>
        <w:rPr>
          <w:rFonts w:ascii="Times New Roman" w:eastAsia="Times New Roman" w:hAnsi="Times New Roman" w:cs="Times New Roman"/>
          <w:b/>
          <w:sz w:val="28"/>
          <w:szCs w:val="28"/>
        </w:rPr>
        <w:t>Cahier des charges</w:t>
      </w:r>
    </w:p>
    <w:p w14:paraId="3DDD79BB" w14:textId="77777777" w:rsidR="004972E4" w:rsidRDefault="009B79D9">
      <w:pPr>
        <w:pStyle w:val="Heading5"/>
        <w:keepNext w:val="0"/>
        <w:keepLines w:val="0"/>
        <w:spacing w:before="220" w:after="40"/>
        <w:rPr>
          <w:rFonts w:ascii="Times New Roman" w:eastAsia="Times New Roman" w:hAnsi="Times New Roman" w:cs="Times New Roman"/>
          <w:b/>
          <w:color w:val="000000"/>
          <w:sz w:val="24"/>
          <w:szCs w:val="24"/>
        </w:rPr>
      </w:pPr>
      <w:bookmarkStart w:id="72" w:name="_heading=h.1fob9te"/>
      <w:bookmarkEnd w:id="72"/>
      <w:r>
        <w:rPr>
          <w:rFonts w:ascii="Times New Roman" w:eastAsia="Times New Roman" w:hAnsi="Times New Roman" w:cs="Times New Roman"/>
          <w:b/>
          <w:color w:val="000000"/>
          <w:sz w:val="24"/>
          <w:szCs w:val="24"/>
        </w:rPr>
        <w:t>Fonctions et attributs</w:t>
      </w:r>
    </w:p>
    <w:p w14:paraId="7493BDD7" w14:textId="77777777" w:rsidR="004972E4" w:rsidRDefault="009B79D9">
      <w:pPr>
        <w:pStyle w:val="LO-normal"/>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L’objectif final de ce projet est de développer un programme informatique </w:t>
      </w:r>
      <w:ins w:id="73" w:author="Abir benabdelghaffar" w:date="2024-03-24T13:01:00Z">
        <w:r w:rsidR="003F3C97">
          <w:rPr>
            <w:rFonts w:ascii="Times New Roman" w:eastAsia="Times New Roman" w:hAnsi="Times New Roman" w:cs="Times New Roman"/>
            <w:color w:val="111111"/>
            <w:sz w:val="24"/>
            <w:szCs w:val="24"/>
          </w:rPr>
          <w:t xml:space="preserve">réalisé </w:t>
        </w:r>
      </w:ins>
      <w:r>
        <w:rPr>
          <w:rFonts w:ascii="Times New Roman" w:eastAsia="Times New Roman" w:hAnsi="Times New Roman" w:cs="Times New Roman"/>
          <w:color w:val="111111"/>
          <w:sz w:val="24"/>
          <w:szCs w:val="24"/>
        </w:rPr>
        <w:t xml:space="preserve">en langage Python qui génère et met à jour un Agenda Google </w:t>
      </w:r>
      <w:r>
        <w:rPr>
          <w:rFonts w:ascii="Times New Roman" w:eastAsia="Times New Roman" w:hAnsi="Times New Roman" w:cs="Times New Roman"/>
          <w:color w:val="111111"/>
          <w:sz w:val="24"/>
          <w:szCs w:val="24"/>
        </w:rPr>
        <w:t>contenant le calendrier des cours du master SIGMA en partant d’un</w:t>
      </w:r>
      <w:del w:id="74" w:author="Auteur inconnu" w:date="2024-03-11T17:11:00Z">
        <w:r>
          <w:rPr>
            <w:rFonts w:ascii="Times New Roman" w:eastAsia="Times New Roman" w:hAnsi="Times New Roman" w:cs="Times New Roman"/>
            <w:color w:val="111111"/>
            <w:sz w:val="24"/>
            <w:szCs w:val="24"/>
          </w:rPr>
          <w:delText>e base des données</w:delText>
        </w:r>
      </w:del>
      <w:ins w:id="75" w:author="Auteur inconnu" w:date="2024-03-11T17:11:00Z">
        <w:r>
          <w:rPr>
            <w:rFonts w:ascii="Times New Roman" w:eastAsia="Times New Roman" w:hAnsi="Times New Roman" w:cs="Times New Roman"/>
            <w:color w:val="111111"/>
            <w:sz w:val="24"/>
            <w:szCs w:val="24"/>
          </w:rPr>
          <w:t xml:space="preserve"> fichier</w:t>
        </w:r>
      </w:ins>
      <w:r>
        <w:rPr>
          <w:rFonts w:ascii="Times New Roman" w:eastAsia="Times New Roman" w:hAnsi="Times New Roman" w:cs="Times New Roman"/>
          <w:color w:val="111111"/>
          <w:sz w:val="24"/>
          <w:szCs w:val="24"/>
        </w:rPr>
        <w:t xml:space="preserve"> sous un format </w:t>
      </w:r>
      <w:del w:id="76" w:author="Abir benabdelghaffar" w:date="2024-03-24T10:18:00Z">
        <w:r w:rsidDel="00A97902">
          <w:rPr>
            <w:rFonts w:ascii="Times New Roman" w:eastAsia="Times New Roman" w:hAnsi="Times New Roman" w:cs="Times New Roman"/>
            <w:color w:val="111111"/>
            <w:sz w:val="24"/>
            <w:szCs w:val="24"/>
          </w:rPr>
          <w:delText>Excel.</w:delText>
        </w:r>
      </w:del>
      <w:ins w:id="77" w:author="Abir benabdelghaffar" w:date="2024-03-24T10:18:00Z">
        <w:r w:rsidR="00A97902">
          <w:rPr>
            <w:rFonts w:ascii="Times New Roman" w:eastAsia="Times New Roman" w:hAnsi="Times New Roman" w:cs="Times New Roman"/>
            <w:color w:val="111111"/>
            <w:sz w:val="24"/>
            <w:szCs w:val="24"/>
          </w:rPr>
          <w:t xml:space="preserve">Excel. </w:t>
        </w:r>
      </w:ins>
    </w:p>
    <w:p w14:paraId="62E6E92C" w14:textId="77777777" w:rsidR="004972E4" w:rsidRDefault="009B79D9">
      <w:pPr>
        <w:pStyle w:val="LO-normal"/>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La structure de ce fichier </w:t>
      </w:r>
      <w:ins w:id="78" w:author="Abir benabdelghaffar" w:date="2024-03-24T10:18:00Z">
        <w:r w:rsidR="00A97902">
          <w:rPr>
            <w:rFonts w:ascii="Times New Roman" w:eastAsia="Times New Roman" w:hAnsi="Times New Roman" w:cs="Times New Roman"/>
            <w:color w:val="111111"/>
            <w:sz w:val="24"/>
            <w:szCs w:val="24"/>
          </w:rPr>
          <w:t>.</w:t>
        </w:r>
      </w:ins>
      <w:r>
        <w:rPr>
          <w:rFonts w:ascii="Times New Roman" w:eastAsia="Times New Roman" w:hAnsi="Times New Roman" w:cs="Times New Roman"/>
          <w:color w:val="111111"/>
          <w:sz w:val="24"/>
          <w:szCs w:val="24"/>
        </w:rPr>
        <w:t xml:space="preserve">xls est illustrée dans la figure ci-dessous: </w:t>
      </w:r>
    </w:p>
    <w:p w14:paraId="4F8C37CB" w14:textId="77777777" w:rsidR="004972E4" w:rsidRDefault="009B79D9">
      <w:pPr>
        <w:pStyle w:val="LO-normal"/>
        <w:spacing w:before="240" w:after="240" w:line="240" w:lineRule="auto"/>
        <w:rPr>
          <w:rFonts w:ascii="Times New Roman" w:eastAsia="Times New Roman" w:hAnsi="Times New Roman" w:cs="Times New Roman"/>
          <w:sz w:val="24"/>
          <w:szCs w:val="24"/>
        </w:rPr>
      </w:pPr>
      <w:r>
        <w:rPr>
          <w:noProof/>
          <w:lang w:eastAsia="fr-FR" w:bidi="ar-SA"/>
        </w:rPr>
        <w:lastRenderedPageBreak/>
        <w:drawing>
          <wp:inline distT="0" distB="0" distL="0" distR="0" wp14:anchorId="61AE9A9E" wp14:editId="026E9590">
            <wp:extent cx="5433060" cy="3200400"/>
            <wp:effectExtent l="76200" t="76200" r="129540" b="13335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10"/>
                    <a:stretch>
                      <a:fillRect/>
                    </a:stretch>
                  </pic:blipFill>
                  <pic:spPr bwMode="auto">
                    <a:xfrm>
                      <a:off x="0" y="0"/>
                      <a:ext cx="5433060"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5356C"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Chaque colonne de cette feuille Excel correspond à une demi-journée</w:t>
      </w:r>
      <w:r>
        <w:rPr>
          <w:rFonts w:ascii="Times New Roman" w:eastAsia="Times New Roman" w:hAnsi="Times New Roman" w:cs="Times New Roman"/>
          <w:color w:val="111111"/>
          <w:sz w:val="24"/>
          <w:szCs w:val="24"/>
        </w:rPr>
        <w:t xml:space="preserve">, et chaque ligne représente une semaine (à l’exception du week-end). Les unités sont saisies sous forme de texte et constituent le contenu de chaque cellule. L’information sur l’intervenant et la durée réelle consacrée à chaque unité est affichée dans un </w:t>
      </w:r>
      <w:r>
        <w:rPr>
          <w:rFonts w:ascii="Times New Roman" w:eastAsia="Times New Roman" w:hAnsi="Times New Roman" w:cs="Times New Roman"/>
          <w:color w:val="111111"/>
          <w:sz w:val="24"/>
          <w:szCs w:val="24"/>
        </w:rPr>
        <w:t>commentaire.</w:t>
      </w:r>
    </w:p>
    <w:p w14:paraId="671F3F6E"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Donc grâce </w:t>
      </w:r>
      <w:ins w:id="79" w:author="Abir benabdelghaffar" w:date="2024-03-24T10:19:00Z">
        <w:r w:rsidR="00A97902">
          <w:rPr>
            <w:rFonts w:ascii="Times New Roman" w:eastAsia="Times New Roman" w:hAnsi="Times New Roman" w:cs="Times New Roman"/>
            <w:sz w:val="24"/>
            <w:szCs w:val="24"/>
          </w:rPr>
          <w:t xml:space="preserve">à un </w:t>
        </w:r>
      </w:ins>
      <w:del w:id="80" w:author="Abir benabdelghaffar" w:date="2024-03-24T10:19:00Z">
        <w:r w:rsidDel="00A97902">
          <w:rPr>
            <w:rFonts w:ascii="Times New Roman" w:eastAsia="Times New Roman" w:hAnsi="Times New Roman" w:cs="Times New Roman"/>
            <w:sz w:val="24"/>
            <w:szCs w:val="24"/>
          </w:rPr>
          <w:delText>a</w:delText>
        </w:r>
        <w:r w:rsidDel="00A97902">
          <w:rPr>
            <w:rFonts w:ascii="Times New Roman" w:eastAsia="Times New Roman" w:hAnsi="Times New Roman" w:cs="Times New Roman"/>
            <w:sz w:val="24"/>
            <w:szCs w:val="24"/>
          </w:rPr>
          <w:delText>u</w:delText>
        </w:r>
      </w:del>
      <w:r>
        <w:rPr>
          <w:rFonts w:ascii="Times New Roman" w:eastAsia="Times New Roman" w:hAnsi="Times New Roman" w:cs="Times New Roman"/>
          <w:sz w:val="24"/>
          <w:szCs w:val="24"/>
        </w:rPr>
        <w:t xml:space="preserve"> code python</w:t>
      </w:r>
      <w:ins w:id="81" w:author="Abir benabdelghaffar" w:date="2024-03-24T10:19:00Z">
        <w:r w:rsidR="00A97902">
          <w:rPr>
            <w:rFonts w:ascii="Times New Roman" w:eastAsia="Times New Roman" w:hAnsi="Times New Roman" w:cs="Times New Roman"/>
            <w:sz w:val="24"/>
            <w:szCs w:val="24"/>
          </w:rPr>
          <w:t xml:space="preserve">, </w:t>
        </w:r>
      </w:ins>
      <w:del w:id="82" w:author="Abir benabdelghaffar" w:date="2024-03-24T10:19:00Z">
        <w:r w:rsidDel="00A97902">
          <w:rPr>
            <w:rFonts w:ascii="Times New Roman" w:eastAsia="Times New Roman" w:hAnsi="Times New Roman" w:cs="Times New Roman"/>
            <w:sz w:val="24"/>
            <w:szCs w:val="24"/>
          </w:rPr>
          <w:delText xml:space="preserve"> </w:delText>
        </w:r>
        <w:r w:rsidDel="00A97902">
          <w:rPr>
            <w:rFonts w:ascii="Times New Roman" w:eastAsia="Times New Roman" w:hAnsi="Times New Roman" w:cs="Times New Roman"/>
            <w:sz w:val="24"/>
            <w:szCs w:val="24"/>
          </w:rPr>
          <w:delText xml:space="preserve">réalisé, </w:delText>
        </w:r>
      </w:del>
      <w:r>
        <w:rPr>
          <w:rFonts w:ascii="Times New Roman" w:eastAsia="Times New Roman" w:hAnsi="Times New Roman" w:cs="Times New Roman"/>
          <w:sz w:val="24"/>
          <w:szCs w:val="24"/>
        </w:rPr>
        <w:t xml:space="preserve">nous allons convertir ce format xls en format </w:t>
      </w:r>
      <w:r>
        <w:rPr>
          <w:rFonts w:ascii="Times New Roman" w:eastAsia="Times New Roman" w:hAnsi="Times New Roman" w:cs="Times New Roman"/>
          <w:sz w:val="24"/>
          <w:szCs w:val="24"/>
        </w:rPr>
        <w:t>ical puis l’exporter vers Agenda Google dont le contenu</w:t>
      </w:r>
      <w:ins w:id="83" w:author="Abir benabdelghaffar" w:date="2024-03-24T10:19:00Z">
        <w:r w:rsidR="00A97902">
          <w:rPr>
            <w:rFonts w:ascii="Times New Roman" w:eastAsia="Times New Roman" w:hAnsi="Times New Roman" w:cs="Times New Roman"/>
            <w:sz w:val="24"/>
            <w:szCs w:val="24"/>
          </w:rPr>
          <w:t xml:space="preserve"> doit</w:t>
        </w:r>
      </w:ins>
      <w:r>
        <w:rPr>
          <w:rFonts w:ascii="Times New Roman" w:eastAsia="Times New Roman" w:hAnsi="Times New Roman" w:cs="Times New Roman"/>
          <w:sz w:val="24"/>
          <w:szCs w:val="24"/>
        </w:rPr>
        <w:t xml:space="preserve"> s'aff</w:t>
      </w:r>
      <w:moveToRangeStart w:id="84" w:author="Abir benabdelghaffar" w:date="2024-03-24T12:47:00Z" w:name="move162176836"/>
      <w:moveTo w:id="85" w:author="Abir benabdelghaffar" w:date="2024-03-24T12:47:00Z">
        <w:del w:id="86" w:author="Abir benabdelghaffar" w:date="2024-03-24T12:47:00Z">
          <w:r w:rsidR="000A083B" w:rsidDel="000A083B">
            <w:rPr>
              <w:noProof/>
              <w:lang w:eastAsia="fr-FR" w:bidi="ar-SA"/>
            </w:rPr>
            <w:drawing>
              <wp:inline distT="0" distB="0" distL="0" distR="0" wp14:anchorId="20EA7EE9" wp14:editId="5F13720E">
                <wp:extent cx="5731510" cy="2743200"/>
                <wp:effectExtent l="76200" t="76200" r="135890" b="13335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1"/>
                        <a:stretch>
                          <a:fillRect/>
                        </a:stretch>
                      </pic:blipFill>
                      <pic:spPr bwMode="auto">
                        <a:xfrm>
                          <a:off x="0" y="0"/>
                          <a:ext cx="573151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del>
      </w:moveTo>
      <w:moveToRangeEnd w:id="84"/>
      <w:r>
        <w:rPr>
          <w:rFonts w:ascii="Times New Roman" w:eastAsia="Times New Roman" w:hAnsi="Times New Roman" w:cs="Times New Roman"/>
          <w:sz w:val="24"/>
          <w:szCs w:val="24"/>
        </w:rPr>
        <w:t>iche</w:t>
      </w:r>
      <w:ins w:id="87" w:author="Abir benabdelghaffar" w:date="2024-03-24T10:19:00Z">
        <w:r w:rsidR="00A97902">
          <w:rPr>
            <w:rFonts w:ascii="Times New Roman" w:eastAsia="Times New Roman" w:hAnsi="Times New Roman" w:cs="Times New Roman"/>
            <w:sz w:val="24"/>
            <w:szCs w:val="24"/>
          </w:rPr>
          <w:t>r</w:t>
        </w:r>
      </w:ins>
      <w:r>
        <w:rPr>
          <w:rFonts w:ascii="Times New Roman" w:eastAsia="Times New Roman" w:hAnsi="Times New Roman" w:cs="Times New Roman"/>
          <w:sz w:val="24"/>
          <w:szCs w:val="24"/>
        </w:rPr>
        <w:t xml:space="preserve"> comme </w:t>
      </w:r>
      <w:del w:id="88" w:author="Abir benabdelghaffar" w:date="2024-03-24T10:20:00Z">
        <w:r w:rsidDel="00A97902">
          <w:rPr>
            <w:rFonts w:ascii="Times New Roman" w:eastAsia="Times New Roman" w:hAnsi="Times New Roman" w:cs="Times New Roman"/>
            <w:sz w:val="24"/>
            <w:szCs w:val="24"/>
          </w:rPr>
          <w:delText>çi-dessous</w:delText>
        </w:r>
      </w:del>
      <w:ins w:id="89" w:author="Abir benabdelghaffar" w:date="2024-03-24T10:20:00Z">
        <w:r w:rsidR="00A97902">
          <w:rPr>
            <w:rFonts w:ascii="Times New Roman" w:eastAsia="Times New Roman" w:hAnsi="Times New Roman" w:cs="Times New Roman"/>
            <w:sz w:val="24"/>
            <w:szCs w:val="24"/>
          </w:rPr>
          <w:t>ci-dessous</w:t>
        </w:r>
      </w:ins>
      <w:r>
        <w:rPr>
          <w:rFonts w:ascii="Times New Roman" w:eastAsia="Times New Roman" w:hAnsi="Times New Roman" w:cs="Times New Roman"/>
          <w:sz w:val="24"/>
          <w:szCs w:val="24"/>
        </w:rPr>
        <w:t xml:space="preserve"> : </w:t>
      </w:r>
    </w:p>
    <w:p w14:paraId="34D15EF1" w14:textId="77777777" w:rsidR="004972E4" w:rsidDel="000A083B" w:rsidRDefault="000A083B">
      <w:pPr>
        <w:pStyle w:val="LO-normal"/>
        <w:spacing w:before="240" w:after="240" w:line="240" w:lineRule="auto"/>
        <w:rPr>
          <w:del w:id="90" w:author="Abir benabdelghaffar" w:date="2024-03-24T12:48:00Z"/>
          <w:rFonts w:ascii="Times New Roman" w:eastAsia="Times New Roman" w:hAnsi="Times New Roman" w:cs="Times New Roman"/>
          <w:sz w:val="24"/>
          <w:szCs w:val="24"/>
        </w:rPr>
      </w:pPr>
      <w:ins w:id="91" w:author="Abir benabdelghaffar" w:date="2024-03-24T12:47:00Z">
        <w:r>
          <w:rPr>
            <w:noProof/>
            <w:lang w:eastAsia="fr-FR" w:bidi="ar-SA"/>
          </w:rPr>
          <w:drawing>
            <wp:inline distT="0" distB="0" distL="0" distR="0" wp14:anchorId="5902C570" wp14:editId="5A5D4E46">
              <wp:extent cx="5731510" cy="2743200"/>
              <wp:effectExtent l="76200" t="76200" r="135890" b="133350"/>
              <wp:docPr id="1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1"/>
                      <a:stretch>
                        <a:fillRect/>
                      </a:stretch>
                    </pic:blipFill>
                    <pic:spPr bwMode="auto">
                      <a:xfrm>
                        <a:off x="0" y="0"/>
                        <a:ext cx="573151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moveFromRangeStart w:id="92" w:author="Abir benabdelghaffar" w:date="2024-03-24T12:47:00Z" w:name="move162176836"/>
      <w:moveFrom w:id="93" w:author="Abir benabdelghaffar" w:date="2024-03-24T12:47:00Z">
        <w:r w:rsidR="009B79D9" w:rsidDel="000A083B">
          <w:rPr>
            <w:noProof/>
            <w:lang w:eastAsia="fr-FR" w:bidi="ar-SA"/>
          </w:rPr>
          <w:drawing>
            <wp:inline distT="0" distB="0" distL="0" distR="0" wp14:anchorId="080B72E2" wp14:editId="3A42FBE1">
              <wp:extent cx="5731510" cy="2743200"/>
              <wp:effectExtent l="76200" t="76200" r="135890" b="13335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1"/>
                      <a:stretch>
                        <a:fillRect/>
                      </a:stretch>
                    </pic:blipFill>
                    <pic:spPr bwMode="auto">
                      <a:xfrm>
                        <a:off x="0" y="0"/>
                        <a:ext cx="573151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moveFrom>
      <w:moveFromRangeEnd w:id="92"/>
    </w:p>
    <w:p w14:paraId="5F340051" w14:textId="77777777" w:rsidR="004972E4" w:rsidDel="000A083B" w:rsidRDefault="004972E4">
      <w:pPr>
        <w:pStyle w:val="LO-normal"/>
        <w:spacing w:before="240" w:after="240" w:line="240" w:lineRule="auto"/>
        <w:rPr>
          <w:del w:id="94" w:author="Abir benabdelghaffar" w:date="2024-03-24T12:48:00Z"/>
          <w:rFonts w:ascii="Times New Roman" w:eastAsia="Times New Roman" w:hAnsi="Times New Roman" w:cs="Times New Roman"/>
          <w:sz w:val="24"/>
          <w:szCs w:val="24"/>
        </w:rPr>
      </w:pPr>
    </w:p>
    <w:p w14:paraId="68FD092D" w14:textId="77777777" w:rsidR="004972E4" w:rsidDel="000A083B" w:rsidRDefault="004972E4">
      <w:pPr>
        <w:pStyle w:val="LO-normal"/>
        <w:spacing w:before="240" w:after="240" w:line="240" w:lineRule="auto"/>
        <w:rPr>
          <w:del w:id="95" w:author="Abir benabdelghaffar" w:date="2024-03-24T12:48:00Z"/>
          <w:rFonts w:ascii="Times New Roman" w:eastAsia="Times New Roman" w:hAnsi="Times New Roman" w:cs="Times New Roman"/>
          <w:sz w:val="24"/>
          <w:szCs w:val="24"/>
        </w:rPr>
      </w:pPr>
    </w:p>
    <w:p w14:paraId="4E55F6D0" w14:textId="77777777" w:rsidR="004972E4" w:rsidRDefault="004972E4">
      <w:pPr>
        <w:pStyle w:val="LO-normal"/>
        <w:spacing w:before="240" w:after="240" w:line="240" w:lineRule="auto"/>
        <w:rPr>
          <w:rFonts w:ascii="Times New Roman" w:eastAsia="Times New Roman" w:hAnsi="Times New Roman" w:cs="Times New Roman"/>
          <w:sz w:val="24"/>
          <w:szCs w:val="24"/>
        </w:rPr>
      </w:pPr>
    </w:p>
    <w:p w14:paraId="52EA5FE1"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à l’aide </w:t>
      </w:r>
      <w:ins w:id="96" w:author="Abir benabdelghaffar" w:date="2024-03-24T10:20:00Z">
        <w:r w:rsidR="00A97902">
          <w:rPr>
            <w:rFonts w:ascii="Times New Roman" w:eastAsia="Times New Roman" w:hAnsi="Times New Roman" w:cs="Times New Roman"/>
            <w:sz w:val="24"/>
            <w:szCs w:val="24"/>
          </w:rPr>
          <w:t xml:space="preserve">également </w:t>
        </w:r>
      </w:ins>
      <w:r>
        <w:rPr>
          <w:rFonts w:ascii="Times New Roman" w:eastAsia="Times New Roman" w:hAnsi="Times New Roman" w:cs="Times New Roman"/>
          <w:sz w:val="24"/>
          <w:szCs w:val="24"/>
        </w:rPr>
        <w:t>d</w:t>
      </w:r>
      <w:ins w:id="97" w:author="Abir benabdelghaffar" w:date="2024-03-24T10:20:00Z">
        <w:r w:rsidR="00A97902">
          <w:rPr>
            <w:rFonts w:ascii="Times New Roman" w:eastAsia="Times New Roman" w:hAnsi="Times New Roman" w:cs="Times New Roman"/>
            <w:sz w:val="24"/>
            <w:szCs w:val="24"/>
          </w:rPr>
          <w:t xml:space="preserve">’un script </w:t>
        </w:r>
      </w:ins>
      <w:del w:id="98" w:author="Abir benabdelghaffar" w:date="2024-03-24T10:20:00Z">
        <w:r w:rsidDel="00A97902">
          <w:rPr>
            <w:rFonts w:ascii="Times New Roman" w:eastAsia="Times New Roman" w:hAnsi="Times New Roman" w:cs="Times New Roman"/>
            <w:sz w:val="24"/>
            <w:szCs w:val="24"/>
          </w:rPr>
          <w:delText>u</w:delText>
        </w:r>
      </w:del>
      <w:del w:id="99" w:author="Abir benabdelghaffar" w:date="2024-03-24T13:02:00Z">
        <w:r w:rsidDel="003F3C9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cod</w:t>
      </w:r>
      <w:ins w:id="100" w:author="Abir benabdelghaffar" w:date="2024-03-24T10:20:00Z">
        <w:r w:rsidR="00A97902">
          <w:rPr>
            <w:rFonts w:ascii="Times New Roman" w:eastAsia="Times New Roman" w:hAnsi="Times New Roman" w:cs="Times New Roman"/>
            <w:sz w:val="24"/>
            <w:szCs w:val="24"/>
          </w:rPr>
          <w:t>é en</w:t>
        </w:r>
      </w:ins>
      <w:ins w:id="101" w:author="Abir benabdelghaffar" w:date="2024-03-24T10:21:00Z">
        <w:r w:rsidR="00A97902">
          <w:rPr>
            <w:rFonts w:ascii="Times New Roman" w:eastAsia="Times New Roman" w:hAnsi="Times New Roman" w:cs="Times New Roman"/>
            <w:sz w:val="24"/>
            <w:szCs w:val="24"/>
          </w:rPr>
          <w:t xml:space="preserve"> Langage Python, </w:t>
        </w:r>
      </w:ins>
      <w:del w:id="102" w:author="Abir benabdelghaffar" w:date="2024-03-24T10:20:00Z">
        <w:r w:rsidDel="00A97902">
          <w:rPr>
            <w:rFonts w:ascii="Times New Roman" w:eastAsia="Times New Roman" w:hAnsi="Times New Roman" w:cs="Times New Roman"/>
            <w:sz w:val="24"/>
            <w:szCs w:val="24"/>
          </w:rPr>
          <w:delText>e</w:delText>
        </w:r>
      </w:del>
      <w:del w:id="103" w:author="Abir benabdelghaffar" w:date="2024-03-24T10:21:00Z">
        <w:r w:rsidDel="00A97902">
          <w:rPr>
            <w:rFonts w:ascii="Times New Roman" w:eastAsia="Times New Roman" w:hAnsi="Times New Roman" w:cs="Times New Roman"/>
            <w:sz w:val="24"/>
            <w:szCs w:val="24"/>
          </w:rPr>
          <w:delText xml:space="preserve"> </w:delText>
        </w:r>
        <w:r w:rsidDel="00A97902">
          <w:rPr>
            <w:rFonts w:ascii="Times New Roman" w:eastAsia="Times New Roman" w:hAnsi="Times New Roman" w:cs="Times New Roman"/>
            <w:sz w:val="24"/>
            <w:szCs w:val="24"/>
          </w:rPr>
          <w:delText xml:space="preserve">développée </w:delText>
        </w:r>
      </w:del>
      <w:r>
        <w:rPr>
          <w:rFonts w:ascii="Times New Roman" w:eastAsia="Times New Roman" w:hAnsi="Times New Roman" w:cs="Times New Roman"/>
          <w:sz w:val="24"/>
          <w:szCs w:val="24"/>
        </w:rPr>
        <w:t xml:space="preserve">l’affichage de toute modification effectuée sur le calendrier sera possible d’une manière beaucoup plus facile et rapide en exécutant le script. </w:t>
      </w:r>
    </w:p>
    <w:p w14:paraId="046D1E2C"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Parmi les attentes facultatives de notre commanditaire pour ce projet, </w:t>
      </w:r>
      <w:r>
        <w:rPr>
          <w:rFonts w:ascii="Times New Roman" w:eastAsia="Times New Roman" w:hAnsi="Times New Roman" w:cs="Times New Roman"/>
          <w:color w:val="111111"/>
          <w:sz w:val="24"/>
          <w:szCs w:val="24"/>
        </w:rPr>
        <w:t>nous incluons la possibilité d’exporter les données en sélectionnant uniquement par unité d’enseignement (UE) ou par intervenant. De plus, nous visons à permettre l’exportation de l’agenda au format .xls en exécutant un code Python.</w:t>
      </w:r>
    </w:p>
    <w:p w14:paraId="692B32E2" w14:textId="77777777" w:rsidR="004972E4" w:rsidRDefault="009B79D9">
      <w:pPr>
        <w:pStyle w:val="Heading5"/>
        <w:keepNext w:val="0"/>
        <w:keepLines w:val="0"/>
        <w:spacing w:before="220" w:after="40"/>
        <w:rPr>
          <w:rFonts w:ascii="Times New Roman" w:eastAsia="Times New Roman" w:hAnsi="Times New Roman" w:cs="Times New Roman"/>
          <w:sz w:val="24"/>
          <w:szCs w:val="24"/>
        </w:rPr>
      </w:pPr>
      <w:bookmarkStart w:id="104" w:name="_heading=h.3znysh7"/>
      <w:bookmarkEnd w:id="104"/>
      <w:r>
        <w:rPr>
          <w:rFonts w:ascii="Times New Roman" w:eastAsia="Times New Roman" w:hAnsi="Times New Roman" w:cs="Times New Roman"/>
          <w:b/>
          <w:color w:val="000000"/>
          <w:sz w:val="28"/>
          <w:szCs w:val="28"/>
        </w:rPr>
        <w:t>Contraintes</w:t>
      </w:r>
    </w:p>
    <w:p w14:paraId="394BEB15" w14:textId="77777777" w:rsidR="004972E4" w:rsidDel="001E275D" w:rsidRDefault="009B79D9" w:rsidP="001E275D">
      <w:pPr>
        <w:pStyle w:val="LO-normal"/>
        <w:numPr>
          <w:ilvl w:val="0"/>
          <w:numId w:val="10"/>
        </w:numPr>
        <w:spacing w:after="240" w:line="240" w:lineRule="auto"/>
        <w:rPr>
          <w:del w:id="105" w:author="Abir benabdelghaffar" w:date="2024-03-24T10:28:00Z"/>
          <w:rFonts w:ascii="Times New Roman" w:eastAsia="Times New Roman" w:hAnsi="Times New Roman" w:cs="Times New Roman"/>
          <w:sz w:val="24"/>
          <w:szCs w:val="24"/>
        </w:rPr>
        <w:pPrChange w:id="106" w:author="Abir benabdelghaffar" w:date="2024-03-24T10:22:00Z">
          <w:pPr>
            <w:pStyle w:val="LO-normal"/>
            <w:numPr>
              <w:numId w:val="8"/>
            </w:numPr>
            <w:tabs>
              <w:tab w:val="num" w:pos="0"/>
            </w:tabs>
            <w:spacing w:after="240" w:line="240" w:lineRule="auto"/>
            <w:ind w:left="720" w:hanging="360"/>
          </w:pPr>
        </w:pPrChange>
      </w:pPr>
      <w:r>
        <w:rPr>
          <w:rFonts w:ascii="Times New Roman" w:eastAsia="Times New Roman" w:hAnsi="Times New Roman" w:cs="Times New Roman"/>
          <w:sz w:val="24"/>
          <w:szCs w:val="24"/>
        </w:rPr>
        <w:t>L’utilisati</w:t>
      </w:r>
      <w:r>
        <w:rPr>
          <w:rFonts w:ascii="Times New Roman" w:eastAsia="Times New Roman" w:hAnsi="Times New Roman" w:cs="Times New Roman"/>
          <w:sz w:val="24"/>
          <w:szCs w:val="24"/>
        </w:rPr>
        <w:t xml:space="preserve">on que de langage de programmation Python pour la création du code </w:t>
      </w:r>
    </w:p>
    <w:p w14:paraId="30865C72" w14:textId="77777777" w:rsidR="001E275D" w:rsidRDefault="001E275D" w:rsidP="001E275D">
      <w:pPr>
        <w:pStyle w:val="LO-normal"/>
        <w:numPr>
          <w:ilvl w:val="0"/>
          <w:numId w:val="10"/>
        </w:numPr>
        <w:spacing w:after="240" w:line="240" w:lineRule="auto"/>
        <w:rPr>
          <w:ins w:id="107" w:author="Abir benabdelghaffar" w:date="2024-03-24T10:28:00Z"/>
          <w:rFonts w:ascii="Times New Roman" w:eastAsia="Times New Roman" w:hAnsi="Times New Roman" w:cs="Times New Roman"/>
          <w:sz w:val="24"/>
          <w:szCs w:val="24"/>
        </w:rPr>
        <w:pPrChange w:id="108" w:author="Abir benabdelghaffar" w:date="2024-03-24T10:28:00Z">
          <w:pPr>
            <w:pStyle w:val="LO-normal"/>
            <w:numPr>
              <w:numId w:val="8"/>
            </w:numPr>
            <w:tabs>
              <w:tab w:val="num" w:pos="0"/>
            </w:tabs>
            <w:spacing w:after="240" w:line="240" w:lineRule="auto"/>
            <w:ind w:left="720" w:hanging="360"/>
          </w:pPr>
        </w:pPrChange>
      </w:pPr>
    </w:p>
    <w:p w14:paraId="2D9556C2" w14:textId="77777777" w:rsidR="001E275D" w:rsidDel="003F3C97" w:rsidRDefault="009B79D9" w:rsidP="003F3C97">
      <w:pPr>
        <w:pStyle w:val="LO-normal"/>
        <w:rPr>
          <w:del w:id="109" w:author="Abir benabdelghaffar" w:date="2024-03-24T13:06:00Z"/>
          <w:rFonts w:ascii="Times New Roman" w:eastAsia="Times New Roman" w:hAnsi="Times New Roman" w:cs="Times New Roman"/>
          <w:sz w:val="24"/>
          <w:szCs w:val="24"/>
        </w:rPr>
        <w:pPrChange w:id="110" w:author="Abir benabdelghaffar" w:date="2024-03-24T13:07:00Z">
          <w:pPr>
            <w:pStyle w:val="LO-normal"/>
            <w:numPr>
              <w:numId w:val="8"/>
            </w:numPr>
            <w:tabs>
              <w:tab w:val="num" w:pos="0"/>
            </w:tabs>
            <w:spacing w:after="240" w:line="240" w:lineRule="auto"/>
            <w:ind w:left="720" w:hanging="360"/>
          </w:pPr>
        </w:pPrChange>
      </w:pPr>
      <w:r w:rsidRPr="001E275D">
        <w:rPr>
          <w:rFonts w:ascii="Times New Roman" w:eastAsia="Times New Roman" w:hAnsi="Times New Roman" w:cs="Times New Roman"/>
          <w:sz w:val="24"/>
          <w:szCs w:val="24"/>
          <w:rPrChange w:id="111" w:author="Abir benabdelghaffar" w:date="2024-03-24T10:28:00Z">
            <w:rPr>
              <w:rFonts w:ascii="Times New Roman" w:eastAsia="Times New Roman" w:hAnsi="Times New Roman" w:cs="Times New Roman"/>
              <w:sz w:val="24"/>
              <w:szCs w:val="24"/>
            </w:rPr>
          </w:rPrChange>
        </w:rPr>
        <w:t xml:space="preserve">Nous sommes tenus d’utiliser la plateforme </w:t>
      </w:r>
      <w:del w:id="112" w:author="Abir benabdelghaffar" w:date="2024-03-24T10:22:00Z">
        <w:r w:rsidRPr="001E275D" w:rsidDel="001E275D">
          <w:rPr>
            <w:rFonts w:ascii="Times New Roman" w:eastAsia="Times New Roman" w:hAnsi="Times New Roman" w:cs="Times New Roman"/>
            <w:sz w:val="24"/>
            <w:szCs w:val="24"/>
            <w:rPrChange w:id="113" w:author="Abir benabdelghaffar" w:date="2024-03-24T10:28:00Z">
              <w:rPr>
                <w:rFonts w:ascii="Times New Roman" w:eastAsia="Times New Roman" w:hAnsi="Times New Roman" w:cs="Times New Roman"/>
                <w:sz w:val="24"/>
                <w:szCs w:val="24"/>
              </w:rPr>
            </w:rPrChange>
          </w:rPr>
          <w:delText>GitHub</w:delText>
        </w:r>
      </w:del>
      <w:ins w:id="114" w:author="Abir benabdelghaffar" w:date="2024-03-24T10:22:00Z">
        <w:r w:rsidR="001E275D" w:rsidRPr="001E275D">
          <w:rPr>
            <w:rFonts w:ascii="Times New Roman" w:eastAsia="Times New Roman" w:hAnsi="Times New Roman" w:cs="Times New Roman"/>
            <w:sz w:val="24"/>
            <w:szCs w:val="24"/>
            <w:rPrChange w:id="115" w:author="Abir benabdelghaffar" w:date="2024-03-24T10:28:00Z">
              <w:rPr>
                <w:rFonts w:ascii="Times New Roman" w:eastAsia="Times New Roman" w:hAnsi="Times New Roman" w:cs="Times New Roman"/>
                <w:sz w:val="24"/>
                <w:szCs w:val="24"/>
              </w:rPr>
            </w:rPrChange>
          </w:rPr>
          <w:t>Git Hub</w:t>
        </w:r>
      </w:ins>
      <w:r w:rsidRPr="001E275D">
        <w:rPr>
          <w:rFonts w:ascii="Times New Roman" w:eastAsia="Times New Roman" w:hAnsi="Times New Roman" w:cs="Times New Roman"/>
          <w:sz w:val="24"/>
          <w:szCs w:val="24"/>
          <w:rPrChange w:id="116" w:author="Abir benabdelghaffar" w:date="2024-03-24T10:28:00Z">
            <w:rPr>
              <w:rFonts w:ascii="Times New Roman" w:eastAsia="Times New Roman" w:hAnsi="Times New Roman" w:cs="Times New Roman"/>
              <w:sz w:val="24"/>
              <w:szCs w:val="24"/>
            </w:rPr>
          </w:rPrChange>
        </w:rPr>
        <w:t xml:space="preserve"> pour collaborer et partager notre travail de manière efficace et organisée.</w:t>
      </w:r>
    </w:p>
    <w:p w14:paraId="552E260B" w14:textId="77777777" w:rsidR="003F3C97" w:rsidRPr="003F3C97" w:rsidRDefault="003F3C97" w:rsidP="003F3C97">
      <w:pPr>
        <w:pStyle w:val="LO-normal"/>
        <w:numPr>
          <w:ilvl w:val="0"/>
          <w:numId w:val="10"/>
        </w:numPr>
        <w:spacing w:after="240" w:line="240" w:lineRule="auto"/>
        <w:rPr>
          <w:ins w:id="117" w:author="Abir benabdelghaffar" w:date="2024-03-24T13:07:00Z"/>
          <w:rFonts w:ascii="Times New Roman" w:eastAsia="Times New Roman" w:hAnsi="Times New Roman" w:cs="Times New Roman"/>
          <w:sz w:val="24"/>
          <w:szCs w:val="24"/>
          <w:rPrChange w:id="118" w:author="Abir benabdelghaffar" w:date="2024-03-24T13:07:00Z">
            <w:rPr>
              <w:ins w:id="119" w:author="Abir benabdelghaffar" w:date="2024-03-24T13:07:00Z"/>
            </w:rPr>
          </w:rPrChange>
        </w:rPr>
        <w:pPrChange w:id="120" w:author="Abir benabdelghaffar" w:date="2024-03-24T13:07:00Z">
          <w:pPr>
            <w:pStyle w:val="LO-normal"/>
            <w:spacing w:after="240" w:line="240" w:lineRule="auto"/>
          </w:pPr>
        </w:pPrChange>
      </w:pPr>
    </w:p>
    <w:p w14:paraId="66765E78" w14:textId="77777777" w:rsidR="003F3C97" w:rsidRPr="003F3C97" w:rsidRDefault="003F3C97" w:rsidP="003F3C97">
      <w:pPr>
        <w:pStyle w:val="LO-normal"/>
        <w:numPr>
          <w:ilvl w:val="0"/>
          <w:numId w:val="10"/>
        </w:numPr>
        <w:rPr>
          <w:ins w:id="121" w:author="Abir benabdelghaffar" w:date="2024-03-24T13:06:00Z"/>
          <w:rFonts w:ascii="Times New Roman" w:hAnsi="Times New Roman" w:cs="Times New Roman"/>
          <w:sz w:val="24"/>
          <w:szCs w:val="24"/>
          <w:rPrChange w:id="122" w:author="Abir benabdelghaffar" w:date="2024-03-24T13:07:00Z">
            <w:rPr>
              <w:ins w:id="123" w:author="Abir benabdelghaffar" w:date="2024-03-24T13:06:00Z"/>
              <w:rFonts w:ascii="Times New Roman" w:eastAsia="Times New Roman" w:hAnsi="Times New Roman" w:cs="Times New Roman"/>
              <w:sz w:val="24"/>
              <w:szCs w:val="24"/>
            </w:rPr>
          </w:rPrChange>
        </w:rPr>
        <w:pPrChange w:id="124" w:author="Abir benabdelghaffar" w:date="2024-03-24T13:07:00Z">
          <w:pPr>
            <w:pStyle w:val="LO-normal"/>
            <w:numPr>
              <w:numId w:val="8"/>
            </w:numPr>
            <w:tabs>
              <w:tab w:val="num" w:pos="0"/>
            </w:tabs>
            <w:spacing w:after="240" w:line="240" w:lineRule="auto"/>
            <w:ind w:left="720" w:hanging="360"/>
          </w:pPr>
        </w:pPrChange>
      </w:pPr>
      <w:ins w:id="125" w:author="Abir benabdelghaffar" w:date="2024-03-24T13:06:00Z">
        <w:r w:rsidRPr="003F3C97">
          <w:rPr>
            <w:rFonts w:ascii="Times New Roman" w:hAnsi="Times New Roman" w:cs="Times New Roman"/>
            <w:sz w:val="24"/>
            <w:szCs w:val="24"/>
            <w:rPrChange w:id="126" w:author="Abir benabdelghaffar" w:date="2024-03-24T13:07:00Z">
              <w:rPr>
                <w:rFonts w:ascii="Segoe UI" w:hAnsi="Segoe UI" w:cs="Segoe UI"/>
                <w:color w:val="111111"/>
                <w:sz w:val="21"/>
                <w:szCs w:val="21"/>
                <w:shd w:val="clear" w:color="auto" w:fill="F3F3F3"/>
              </w:rPr>
            </w:rPrChange>
          </w:rPr>
          <w:t>Nous sommes contraints par le format du fichier source que nous manipulons. Cela signifie qu’un passage directe de ce format au format « ical » désiré n’est pas possible. Au lieu de cela, nous devons d’abord convertir le fichier en un format intermédiaire plus structuré, comme le csv.</w:t>
        </w:r>
      </w:ins>
    </w:p>
    <w:p w14:paraId="6612FFB4" w14:textId="77777777" w:rsidR="004972E4" w:rsidDel="001E275D" w:rsidRDefault="009B79D9">
      <w:pPr>
        <w:pStyle w:val="LO-normal"/>
        <w:spacing w:after="240" w:line="240" w:lineRule="auto"/>
        <w:rPr>
          <w:del w:id="127" w:author="Abir benabdelghaffar" w:date="2024-03-24T10:31:00Z"/>
          <w:rFonts w:ascii="Times New Roman" w:eastAsia="Times New Roman" w:hAnsi="Times New Roman" w:cs="Times New Roman"/>
          <w:sz w:val="24"/>
          <w:szCs w:val="24"/>
        </w:rPr>
      </w:pPr>
      <w:del w:id="128" w:author="Abir benabdelghaffar" w:date="2024-03-24T10:31:00Z">
        <w:r w:rsidDel="001E275D">
          <w:rPr>
            <w:rFonts w:ascii="Times New Roman" w:eastAsia="Times New Roman" w:hAnsi="Times New Roman" w:cs="Times New Roman"/>
            <w:color w:val="111111"/>
            <w:sz w:val="24"/>
            <w:szCs w:val="24"/>
          </w:rPr>
          <w:delText>I</w:delText>
        </w:r>
        <w:r w:rsidDel="001E275D">
          <w:rPr>
            <w:rFonts w:ascii="Times New Roman" w:eastAsia="Times New Roman" w:hAnsi="Times New Roman" w:cs="Times New Roman"/>
            <w:color w:val="111111"/>
            <w:sz w:val="24"/>
            <w:szCs w:val="24"/>
          </w:rPr>
          <w:delText>l est à noter qu’</w:delText>
        </w:r>
        <w:commentRangeStart w:id="129"/>
        <w:r w:rsidDel="001E275D">
          <w:rPr>
            <w:rFonts w:ascii="Times New Roman" w:eastAsia="Times New Roman" w:hAnsi="Times New Roman" w:cs="Times New Roman"/>
            <w:color w:val="111111"/>
            <w:sz w:val="24"/>
            <w:szCs w:val="24"/>
          </w:rPr>
          <w:delText>aucune contrainte</w:delText>
        </w:r>
        <w:commentRangeEnd w:id="129"/>
        <w:r w:rsidDel="001E275D">
          <w:commentReference w:id="129"/>
        </w:r>
        <w:r w:rsidDel="001E275D">
          <w:rPr>
            <w:rFonts w:ascii="Times New Roman" w:eastAsia="Times New Roman" w:hAnsi="Times New Roman" w:cs="Times New Roman"/>
            <w:color w:val="111111"/>
            <w:sz w:val="24"/>
            <w:szCs w:val="24"/>
          </w:rPr>
          <w:delText xml:space="preserve"> n’a été imposée par not</w:delText>
        </w:r>
        <w:r w:rsidDel="001E275D">
          <w:rPr>
            <w:rFonts w:ascii="Times New Roman" w:eastAsia="Times New Roman" w:hAnsi="Times New Roman" w:cs="Times New Roman"/>
            <w:color w:val="111111"/>
            <w:sz w:val="24"/>
            <w:szCs w:val="24"/>
          </w:rPr>
          <w:delText>re commanditaire, ce qui ne devrait pas entraver la réalisation du travail.</w:delText>
        </w:r>
      </w:del>
    </w:p>
    <w:p w14:paraId="01E87BA1" w14:textId="77777777" w:rsidR="004972E4" w:rsidRDefault="009B79D9">
      <w:pPr>
        <w:pStyle w:val="LO-normal"/>
        <w:spacing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Exemple</w:t>
      </w:r>
    </w:p>
    <w:p w14:paraId="4EDB7DCB"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L'exemple qu’on peut citer et qui ressemble au produit attendu </w:t>
      </w:r>
      <w:ins w:id="130" w:author="Abir benabdelghaffar" w:date="2024-03-24T10:31:00Z">
        <w:r w:rsidR="00F641EA">
          <w:rPr>
            <w:rFonts w:ascii="Times New Roman" w:eastAsia="Times New Roman" w:hAnsi="Times New Roman" w:cs="Times New Roman"/>
            <w:sz w:val="24"/>
            <w:szCs w:val="24"/>
          </w:rPr>
          <w:t xml:space="preserve">suite </w:t>
        </w:r>
      </w:ins>
      <w:del w:id="131" w:author="Abir benabdelghaffar" w:date="2024-03-24T10:31:00Z">
        <w:r w:rsidDel="00F641EA">
          <w:rPr>
            <w:rFonts w:ascii="Times New Roman" w:eastAsia="Times New Roman" w:hAnsi="Times New Roman" w:cs="Times New Roman"/>
            <w:sz w:val="24"/>
            <w:szCs w:val="24"/>
          </w:rPr>
          <w:delText xml:space="preserve">à partir </w:delText>
        </w:r>
        <w:r w:rsidDel="00F641EA">
          <w:rPr>
            <w:rFonts w:ascii="Times New Roman" w:eastAsia="Times New Roman" w:hAnsi="Times New Roman" w:cs="Times New Roman"/>
            <w:sz w:val="24"/>
            <w:szCs w:val="24"/>
          </w:rPr>
          <w:delText>d</w:delText>
        </w:r>
        <w:r w:rsidDel="00F641EA">
          <w:rPr>
            <w:rFonts w:ascii="Times New Roman" w:eastAsia="Times New Roman" w:hAnsi="Times New Roman" w:cs="Times New Roman"/>
            <w:sz w:val="24"/>
            <w:szCs w:val="24"/>
          </w:rPr>
          <w:delText>e</w:delText>
        </w:r>
        <w:r w:rsidDel="00F641EA">
          <w:rPr>
            <w:rFonts w:ascii="Times New Roman" w:eastAsia="Times New Roman" w:hAnsi="Times New Roman" w:cs="Times New Roman"/>
            <w:sz w:val="24"/>
            <w:szCs w:val="24"/>
          </w:rPr>
          <w:delText xml:space="preserve"> </w:delText>
        </w:r>
      </w:del>
      <w:ins w:id="132" w:author="Abir benabdelghaffar" w:date="2024-03-24T10:32:00Z">
        <w:r w:rsidR="00F641EA">
          <w:rPr>
            <w:rFonts w:ascii="Times New Roman" w:eastAsia="Times New Roman" w:hAnsi="Times New Roman" w:cs="Times New Roman"/>
            <w:sz w:val="24"/>
            <w:szCs w:val="24"/>
          </w:rPr>
          <w:t xml:space="preserve">à ce </w:t>
        </w:r>
      </w:ins>
      <w:del w:id="133" w:author="Abir benabdelghaffar" w:date="2024-03-24T10:31:00Z">
        <w:r w:rsidDel="00F641EA">
          <w:rPr>
            <w:rFonts w:ascii="Times New Roman" w:eastAsia="Times New Roman" w:hAnsi="Times New Roman" w:cs="Times New Roman"/>
            <w:sz w:val="24"/>
            <w:szCs w:val="24"/>
          </w:rPr>
          <w:delText>n</w:delText>
        </w:r>
        <w:r w:rsidDel="00F641EA">
          <w:rPr>
            <w:rFonts w:ascii="Times New Roman" w:eastAsia="Times New Roman" w:hAnsi="Times New Roman" w:cs="Times New Roman"/>
            <w:sz w:val="24"/>
            <w:szCs w:val="24"/>
          </w:rPr>
          <w:delText>o</w:delText>
        </w:r>
        <w:r w:rsidDel="00F641EA">
          <w:rPr>
            <w:rFonts w:ascii="Times New Roman" w:eastAsia="Times New Roman" w:hAnsi="Times New Roman" w:cs="Times New Roman"/>
            <w:sz w:val="24"/>
            <w:szCs w:val="24"/>
          </w:rPr>
          <w:delText>t</w:delText>
        </w:r>
        <w:r w:rsidDel="00F641EA">
          <w:rPr>
            <w:rFonts w:ascii="Times New Roman" w:eastAsia="Times New Roman" w:hAnsi="Times New Roman" w:cs="Times New Roman"/>
            <w:sz w:val="24"/>
            <w:szCs w:val="24"/>
          </w:rPr>
          <w:delText>r</w:delText>
        </w:r>
        <w:r w:rsidDel="00F641EA">
          <w:rPr>
            <w:rFonts w:ascii="Times New Roman" w:eastAsia="Times New Roman" w:hAnsi="Times New Roman" w:cs="Times New Roman"/>
            <w:sz w:val="24"/>
            <w:szCs w:val="24"/>
          </w:rPr>
          <w:delText>e</w:delText>
        </w:r>
        <w:r w:rsidDel="00F641E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projet (Calendrier Google), c’est le calendrier des cours des étudiants de l’ENSAT publié s</w:t>
      </w:r>
      <w:r>
        <w:rPr>
          <w:rFonts w:ascii="Times New Roman" w:eastAsia="Times New Roman" w:hAnsi="Times New Roman" w:cs="Times New Roman"/>
          <w:sz w:val="24"/>
          <w:szCs w:val="24"/>
        </w:rPr>
        <w:t>ur la plateforme ADE.</w:t>
      </w:r>
    </w:p>
    <w:p w14:paraId="5575B854" w14:textId="77777777" w:rsidR="004972E4" w:rsidRDefault="009B79D9">
      <w:pPr>
        <w:pStyle w:val="LO-normal"/>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effet, L’Agenda Google et ADE (Amplitude Directe pour l’Enseignement) sont deux outils de gestion de temps, mais ils ont des objectifs d’utilisation, des démarches de création et des niveaux d’accessibilité différents.</w:t>
      </w:r>
    </w:p>
    <w:p w14:paraId="202D485B" w14:textId="77777777" w:rsidR="004972E4" w:rsidRDefault="004972E4">
      <w:pPr>
        <w:pStyle w:val="LO-normal"/>
        <w:spacing w:before="240" w:after="240" w:line="240" w:lineRule="auto"/>
        <w:rPr>
          <w:rFonts w:ascii="Times New Roman" w:eastAsia="Times New Roman" w:hAnsi="Times New Roman" w:cs="Times New Roman"/>
          <w:i/>
          <w:sz w:val="24"/>
          <w:szCs w:val="24"/>
        </w:rPr>
      </w:pPr>
    </w:p>
    <w:tbl>
      <w:tblPr>
        <w:tblpPr w:leftFromText="180" w:rightFromText="180" w:topFromText="180" w:bottomFromText="180" w:vertAnchor="text"/>
        <w:tblW w:w="9179" w:type="dxa"/>
        <w:tblLayout w:type="fixed"/>
        <w:tblLook w:val="0600" w:firstRow="0" w:lastRow="0" w:firstColumn="0" w:lastColumn="0" w:noHBand="1" w:noVBand="1"/>
      </w:tblPr>
      <w:tblGrid>
        <w:gridCol w:w="3419"/>
        <w:gridCol w:w="5760"/>
        <w:tblGridChange w:id="134">
          <w:tblGrid>
            <w:gridCol w:w="3419"/>
            <w:gridCol w:w="5760"/>
          </w:tblGrid>
        </w:tblGridChange>
      </w:tblGrid>
      <w:tr w:rsidR="004972E4" w14:paraId="3E97BD61" w14:textId="77777777">
        <w:trPr>
          <w:trHeight w:val="450"/>
        </w:trPr>
        <w:tc>
          <w:tcPr>
            <w:tcW w:w="3419" w:type="dxa"/>
            <w:tcBorders>
              <w:top w:val="single" w:sz="4" w:space="0" w:color="000000"/>
              <w:left w:val="single" w:sz="4" w:space="0" w:color="000000"/>
              <w:bottom w:val="single" w:sz="4" w:space="0" w:color="000000"/>
              <w:right w:val="single" w:sz="4" w:space="0" w:color="000000"/>
            </w:tcBorders>
          </w:tcPr>
          <w:p w14:paraId="043D9CBC" w14:textId="77777777" w:rsidR="004972E4" w:rsidRDefault="009B79D9">
            <w:pPr>
              <w:pStyle w:val="LO-normal"/>
              <w:widowControl w:val="0"/>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Comm</w:t>
            </w:r>
            <w:r>
              <w:rPr>
                <w:rFonts w:ascii="Times New Roman" w:eastAsia="Times New Roman" w:hAnsi="Times New Roman" w:cs="Times New Roman"/>
                <w:b/>
                <w:sz w:val="24"/>
                <w:szCs w:val="24"/>
              </w:rPr>
              <w:t>uns</w:t>
            </w:r>
          </w:p>
        </w:tc>
        <w:tc>
          <w:tcPr>
            <w:tcW w:w="5759" w:type="dxa"/>
            <w:tcBorders>
              <w:top w:val="single" w:sz="4" w:space="0" w:color="000000"/>
              <w:left w:val="single" w:sz="4" w:space="0" w:color="000000"/>
              <w:bottom w:val="single" w:sz="4" w:space="0" w:color="000000"/>
              <w:right w:val="single" w:sz="4" w:space="0" w:color="000000"/>
            </w:tcBorders>
          </w:tcPr>
          <w:p w14:paraId="4AB28B53" w14:textId="77777777" w:rsidR="004972E4" w:rsidRDefault="009B79D9">
            <w:pPr>
              <w:pStyle w:val="LO-normal"/>
              <w:widowControl w:val="0"/>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de différence</w:t>
            </w:r>
          </w:p>
        </w:tc>
      </w:tr>
      <w:tr w:rsidR="004972E4" w14:paraId="0D3ADDE3" w14:textId="77777777" w:rsidTr="00F641EA">
        <w:tblPrEx>
          <w:tblW w:w="9179" w:type="dxa"/>
          <w:tblLayout w:type="fixed"/>
          <w:tblLook w:val="0600" w:firstRow="0" w:lastRow="0" w:firstColumn="0" w:lastColumn="0" w:noHBand="1" w:noVBand="1"/>
          <w:tblPrExChange w:id="135" w:author="Abir benabdelghaffar" w:date="2024-03-24T10:35:00Z">
            <w:tblPrEx>
              <w:tblW w:w="9179" w:type="dxa"/>
              <w:tblLayout w:type="fixed"/>
              <w:tblLook w:val="0600" w:firstRow="0" w:lastRow="0" w:firstColumn="0" w:lastColumn="0" w:noHBand="1" w:noVBand="1"/>
            </w:tblPrEx>
          </w:tblPrExChange>
        </w:tblPrEx>
        <w:trPr>
          <w:trHeight w:val="5175"/>
          <w:trPrChange w:id="136" w:author="Abir benabdelghaffar" w:date="2024-03-24T10:35:00Z">
            <w:trPr>
              <w:trHeight w:val="3855"/>
            </w:trPr>
          </w:trPrChange>
        </w:trPr>
        <w:tc>
          <w:tcPr>
            <w:tcW w:w="3419" w:type="dxa"/>
            <w:tcBorders>
              <w:top w:val="single" w:sz="4" w:space="0" w:color="000000"/>
              <w:left w:val="single" w:sz="4" w:space="0" w:color="000000"/>
              <w:bottom w:val="single" w:sz="4" w:space="0" w:color="000000"/>
              <w:right w:val="single" w:sz="4" w:space="0" w:color="000000"/>
            </w:tcBorders>
            <w:tcPrChange w:id="137" w:author="Abir benabdelghaffar" w:date="2024-03-24T10:35:00Z">
              <w:tcPr>
                <w:tcW w:w="3419" w:type="dxa"/>
                <w:tcBorders>
                  <w:top w:val="single" w:sz="4" w:space="0" w:color="000000"/>
                  <w:left w:val="single" w:sz="4" w:space="0" w:color="000000"/>
                  <w:bottom w:val="single" w:sz="4" w:space="0" w:color="000000"/>
                  <w:right w:val="single" w:sz="4" w:space="0" w:color="000000"/>
                </w:tcBorders>
              </w:tcPr>
            </w:tcPrChange>
          </w:tcPr>
          <w:p w14:paraId="5E48FDFD" w14:textId="77777777" w:rsidR="004972E4" w:rsidRPr="00F641EA" w:rsidRDefault="009B79D9" w:rsidP="00F641EA">
            <w:pPr>
              <w:pStyle w:val="LO-normal"/>
              <w:widowControl w:val="0"/>
              <w:numPr>
                <w:ilvl w:val="0"/>
                <w:numId w:val="6"/>
              </w:numPr>
              <w:spacing w:before="240" w:line="240" w:lineRule="auto"/>
              <w:rPr>
                <w:rFonts w:ascii="Times New Roman" w:eastAsia="Times New Roman" w:hAnsi="Times New Roman" w:cs="Times New Roman"/>
                <w:sz w:val="24"/>
                <w:szCs w:val="24"/>
                <w:rPrChange w:id="138" w:author="Abir benabdelghaffar" w:date="2024-03-24T10:32:00Z">
                  <w:rPr>
                    <w:rFonts w:ascii="Times New Roman" w:eastAsia="Times New Roman" w:hAnsi="Times New Roman" w:cs="Times New Roman"/>
                    <w:sz w:val="24"/>
                    <w:szCs w:val="24"/>
                  </w:rPr>
                </w:rPrChange>
              </w:rPr>
              <w:pPrChange w:id="139" w:author="Abir benabdelghaffar" w:date="2024-03-24T10:32:00Z">
                <w:pPr>
                  <w:pStyle w:val="LO-normal"/>
                  <w:framePr w:hSpace="180" w:vSpace="180" w:wrap="around" w:vAnchor="text" w:hAnchor="text"/>
                  <w:widowControl w:val="0"/>
                  <w:numPr>
                    <w:numId w:val="6"/>
                  </w:numPr>
                  <w:tabs>
                    <w:tab w:val="num" w:pos="0"/>
                  </w:tabs>
                  <w:spacing w:before="240" w:line="240" w:lineRule="auto"/>
                  <w:ind w:left="720" w:hanging="360"/>
                </w:pPr>
              </w:pPrChange>
            </w:pPr>
            <w:r>
              <w:rPr>
                <w:rFonts w:ascii="Times New Roman" w:eastAsia="Times New Roman" w:hAnsi="Times New Roman" w:cs="Times New Roman"/>
                <w:sz w:val="24"/>
                <w:szCs w:val="24"/>
              </w:rPr>
              <w:t xml:space="preserve"> </w:t>
            </w:r>
            <w:del w:id="140" w:author="Abir benabdelghaffar" w:date="2024-03-24T10:32:00Z">
              <w:r w:rsidRPr="00F641EA" w:rsidDel="00F641EA">
                <w:rPr>
                  <w:rFonts w:ascii="Times New Roman" w:eastAsia="Times New Roman" w:hAnsi="Times New Roman" w:cs="Times New Roman"/>
                  <w:sz w:val="24"/>
                  <w:szCs w:val="24"/>
                  <w:rPrChange w:id="141" w:author="Abir benabdelghaffar" w:date="2024-03-24T10:32:00Z">
                    <w:rPr>
                      <w:rFonts w:ascii="Times New Roman" w:eastAsia="Times New Roman" w:hAnsi="Times New Roman" w:cs="Times New Roman"/>
                      <w:sz w:val="24"/>
                      <w:szCs w:val="24"/>
                    </w:rPr>
                  </w:rPrChange>
                </w:rPr>
                <w:delText xml:space="preserve"> </w:delText>
              </w:r>
            </w:del>
            <w:r w:rsidRPr="00F641EA">
              <w:rPr>
                <w:rFonts w:ascii="Times New Roman" w:eastAsia="Times New Roman" w:hAnsi="Times New Roman" w:cs="Times New Roman"/>
                <w:sz w:val="24"/>
                <w:szCs w:val="24"/>
                <w:rPrChange w:id="142" w:author="Abir benabdelghaffar" w:date="2024-03-24T10:32:00Z">
                  <w:rPr>
                    <w:rFonts w:ascii="Times New Roman" w:eastAsia="Times New Roman" w:hAnsi="Times New Roman" w:cs="Times New Roman"/>
                    <w:sz w:val="24"/>
                    <w:szCs w:val="24"/>
                  </w:rPr>
                </w:rPrChange>
              </w:rPr>
              <w:t xml:space="preserve"> Les deux sont des outils de gestion de temps</w:t>
            </w:r>
          </w:p>
          <w:p w14:paraId="3144C540" w14:textId="77777777" w:rsidR="004972E4" w:rsidRDefault="009B79D9">
            <w:pPr>
              <w:pStyle w:val="LO-normal"/>
              <w:widowControl w:val="0"/>
              <w:numPr>
                <w:ilvl w:val="0"/>
                <w:numId w:val="6"/>
              </w:numPr>
              <w:spacing w:line="240" w:lineRule="auto"/>
              <w:rPr>
                <w:rFonts w:ascii="Times New Roman" w:eastAsia="Times New Roman" w:hAnsi="Times New Roman" w:cs="Times New Roman"/>
                <w:sz w:val="24"/>
                <w:szCs w:val="24"/>
              </w:rPr>
            </w:pPr>
            <w:del w:id="143" w:author="Abir benabdelghaffar" w:date="2024-03-24T10:33:00Z">
              <w:r w:rsidDel="00F641EA">
                <w:rPr>
                  <w:rFonts w:ascii="Times New Roman" w:eastAsia="Times New Roman" w:hAnsi="Times New Roman" w:cs="Times New Roman"/>
                  <w:sz w:val="24"/>
                  <w:szCs w:val="24"/>
                </w:rPr>
                <w:delText xml:space="preserve"> </w:delText>
              </w:r>
              <w:r w:rsidDel="00F641E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Ils permettent tous </w:t>
            </w:r>
            <w:ins w:id="144" w:author="Abir benabdelghaffar" w:date="2024-03-24T10:33:00Z">
              <w:r w:rsidR="00F641EA">
                <w:rPr>
                  <w:rFonts w:ascii="Times New Roman" w:eastAsia="Times New Roman" w:hAnsi="Times New Roman" w:cs="Times New Roman"/>
                  <w:sz w:val="24"/>
                  <w:szCs w:val="24"/>
                </w:rPr>
                <w:t xml:space="preserve">les </w:t>
              </w:r>
            </w:ins>
            <w:r>
              <w:rPr>
                <w:rFonts w:ascii="Times New Roman" w:eastAsia="Times New Roman" w:hAnsi="Times New Roman" w:cs="Times New Roman"/>
                <w:sz w:val="24"/>
                <w:szCs w:val="24"/>
              </w:rPr>
              <w:t>deux de gérer et de visualiser votre emploi du temps.</w:t>
            </w:r>
          </w:p>
          <w:p w14:paraId="36500922" w14:textId="77777777" w:rsidR="004972E4" w:rsidRDefault="009B79D9">
            <w:pPr>
              <w:pStyle w:val="LO-normal"/>
              <w:widowControl w:val="0"/>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Ils peuvent tous </w:t>
            </w:r>
            <w:ins w:id="145" w:author="Abir benabdelghaffar" w:date="2024-03-24T10:33:00Z">
              <w:r w:rsidR="00F641EA">
                <w:rPr>
                  <w:rFonts w:ascii="Times New Roman" w:eastAsia="Times New Roman" w:hAnsi="Times New Roman" w:cs="Times New Roman"/>
                  <w:sz w:val="24"/>
                  <w:szCs w:val="24"/>
                </w:rPr>
                <w:t xml:space="preserve">les </w:t>
              </w:r>
            </w:ins>
            <w:r>
              <w:rPr>
                <w:rFonts w:ascii="Times New Roman" w:eastAsia="Times New Roman" w:hAnsi="Times New Roman" w:cs="Times New Roman"/>
                <w:sz w:val="24"/>
                <w:szCs w:val="24"/>
              </w:rPr>
              <w:t xml:space="preserve">deux être utilisés pour organiser votre emploi du temps en fonction de vos besoins </w:t>
            </w:r>
            <w:del w:id="146" w:author="Abir benabdelghaffar" w:date="2024-03-24T10:32:00Z">
              <w:r w:rsidDel="00F641EA">
                <w:rPr>
                  <w:rFonts w:ascii="Times New Roman" w:eastAsia="Times New Roman" w:hAnsi="Times New Roman" w:cs="Times New Roman"/>
                  <w:sz w:val="24"/>
                  <w:szCs w:val="24"/>
                </w:rPr>
                <w:delText>( donc</w:delText>
              </w:r>
            </w:del>
            <w:ins w:id="147" w:author="Abir benabdelghaffar" w:date="2024-03-24T10:32:00Z">
              <w:r w:rsidR="00F641EA">
                <w:rPr>
                  <w:rFonts w:ascii="Times New Roman" w:eastAsia="Times New Roman" w:hAnsi="Times New Roman" w:cs="Times New Roman"/>
                  <w:sz w:val="24"/>
                  <w:szCs w:val="24"/>
                </w:rPr>
                <w:t>(donc</w:t>
              </w:r>
            </w:ins>
            <w:r>
              <w:rPr>
                <w:rFonts w:ascii="Times New Roman" w:eastAsia="Times New Roman" w:hAnsi="Times New Roman" w:cs="Times New Roman"/>
                <w:sz w:val="24"/>
                <w:szCs w:val="24"/>
              </w:rPr>
              <w:t xml:space="preserve"> modifiables)</w:t>
            </w:r>
          </w:p>
          <w:p w14:paraId="377B31DF" w14:textId="77777777" w:rsidR="004972E4" w:rsidRDefault="009B79D9">
            <w:pPr>
              <w:pStyle w:val="LO-normal"/>
              <w:widowControl w:val="0"/>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Tous les deux permettent de faire l’export du calendrier uniquement au format </w:t>
            </w:r>
            <w:del w:id="148" w:author="Abir benabdelghaffar" w:date="2024-03-24T10:33:00Z">
              <w:r w:rsidDel="00F641EA">
                <w:rPr>
                  <w:rFonts w:ascii="Times New Roman" w:eastAsia="Times New Roman" w:hAnsi="Times New Roman" w:cs="Times New Roman"/>
                  <w:sz w:val="24"/>
                  <w:szCs w:val="24"/>
                </w:rPr>
                <w:delText>iCal</w:delText>
              </w:r>
            </w:del>
            <w:ins w:id="149" w:author="Abir benabdelghaffar" w:date="2024-03-24T10:33:00Z">
              <w:r w:rsidR="00F641EA">
                <w:rPr>
                  <w:rFonts w:ascii="Times New Roman" w:eastAsia="Times New Roman" w:hAnsi="Times New Roman" w:cs="Times New Roman"/>
                  <w:sz w:val="24"/>
                  <w:szCs w:val="24"/>
                </w:rPr>
                <w:t>ical</w:t>
              </w:r>
            </w:ins>
            <w:r>
              <w:rPr>
                <w:rFonts w:ascii="Times New Roman" w:eastAsia="Times New Roman" w:hAnsi="Times New Roman" w:cs="Times New Roman"/>
                <w:sz w:val="24"/>
                <w:szCs w:val="24"/>
              </w:rPr>
              <w:t xml:space="preserve">. </w:t>
            </w:r>
          </w:p>
          <w:p w14:paraId="0C350DA9" w14:textId="77777777" w:rsidR="004972E4" w:rsidRDefault="009B79D9">
            <w:pPr>
              <w:pStyle w:val="LO-normal"/>
              <w:widowControl w:val="0"/>
              <w:spacing w:before="240" w:after="240" w:line="240" w:lineRule="auto"/>
              <w:ind w:left="1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59" w:type="dxa"/>
            <w:tcBorders>
              <w:top w:val="single" w:sz="4" w:space="0" w:color="000000"/>
              <w:left w:val="single" w:sz="4" w:space="0" w:color="000000"/>
              <w:bottom w:val="single" w:sz="4" w:space="0" w:color="000000"/>
              <w:right w:val="single" w:sz="4" w:space="0" w:color="000000"/>
            </w:tcBorders>
            <w:tcPrChange w:id="150" w:author="Abir benabdelghaffar" w:date="2024-03-24T10:35:00Z">
              <w:tcPr>
                <w:tcW w:w="5759" w:type="dxa"/>
                <w:tcBorders>
                  <w:top w:val="single" w:sz="4" w:space="0" w:color="000000"/>
                  <w:left w:val="single" w:sz="4" w:space="0" w:color="000000"/>
                  <w:bottom w:val="single" w:sz="4" w:space="0" w:color="000000"/>
                  <w:right w:val="single" w:sz="4" w:space="0" w:color="000000"/>
                </w:tcBorders>
              </w:tcPr>
            </w:tcPrChange>
          </w:tcPr>
          <w:p w14:paraId="6A59B11B" w14:textId="77777777" w:rsidR="004972E4" w:rsidRDefault="009B79D9">
            <w:pPr>
              <w:pStyle w:val="LO-normal"/>
              <w:widowControl w:val="0"/>
              <w:numPr>
                <w:ilvl w:val="0"/>
                <w:numId w:val="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Agenda Google est un outil de gestion de temps numérique accessible à un grand nombre d’utilisateurs </w:t>
            </w:r>
            <w:ins w:id="151" w:author="Abir benabdelghaffar" w:date="2024-03-24T10:34:00Z">
              <w:r w:rsidR="00F641EA">
                <w:rPr>
                  <w:rFonts w:ascii="Times New Roman" w:eastAsia="Times New Roman" w:hAnsi="Times New Roman" w:cs="Times New Roman"/>
                  <w:sz w:val="24"/>
                  <w:szCs w:val="24"/>
                </w:rPr>
                <w:t xml:space="preserve">(100 utilisateurs gratuitement) </w:t>
              </w:r>
            </w:ins>
            <w:r>
              <w:rPr>
                <w:rFonts w:ascii="Times New Roman" w:eastAsia="Times New Roman" w:hAnsi="Times New Roman" w:cs="Times New Roman"/>
                <w:sz w:val="24"/>
                <w:szCs w:val="24"/>
              </w:rPr>
              <w:t>en partageant l’agenda avec toute personne ayant un co</w:t>
            </w:r>
            <w:r>
              <w:rPr>
                <w:rFonts w:ascii="Times New Roman" w:eastAsia="Times New Roman" w:hAnsi="Times New Roman" w:cs="Times New Roman"/>
                <w:sz w:val="24"/>
                <w:szCs w:val="24"/>
              </w:rPr>
              <w:t>mpte Google</w:t>
            </w:r>
          </w:p>
          <w:p w14:paraId="0DEC592A" w14:textId="77777777" w:rsidR="004972E4" w:rsidRDefault="009B79D9">
            <w:pPr>
              <w:pStyle w:val="LO-normal"/>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ADE est un logiciel spécifique aux universités pour la gestion des emplois du temps</w:t>
            </w:r>
          </w:p>
          <w:p w14:paraId="3F255981" w14:textId="77777777" w:rsidR="004972E4" w:rsidRDefault="009B79D9">
            <w:pPr>
              <w:pStyle w:val="LO-normal"/>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Pour accéder à un Agenda Google, il suffit de disposer d’un compte Google et d’activer l’API Agenda</w:t>
            </w:r>
          </w:p>
          <w:p w14:paraId="16E77B03" w14:textId="77777777" w:rsidR="004972E4" w:rsidRDefault="009B79D9" w:rsidP="00F641EA">
            <w:pPr>
              <w:pStyle w:val="LO-normal"/>
              <w:widowControl w:val="0"/>
              <w:spacing w:after="240" w:line="240" w:lineRule="auto"/>
              <w:ind w:left="720"/>
              <w:rPr>
                <w:rFonts w:ascii="Times New Roman" w:eastAsia="Times New Roman" w:hAnsi="Times New Roman" w:cs="Times New Roman"/>
                <w:sz w:val="24"/>
                <w:szCs w:val="24"/>
              </w:rPr>
              <w:pPrChange w:id="152" w:author="Abir benabdelghaffar" w:date="2024-03-24T10:35:00Z">
                <w:pPr>
                  <w:pStyle w:val="LO-normal"/>
                  <w:framePr w:hSpace="180" w:vSpace="180" w:wrap="around" w:vAnchor="text" w:hAnchor="text"/>
                  <w:widowControl w:val="0"/>
                  <w:numPr>
                    <w:numId w:val="1"/>
                  </w:numPr>
                  <w:tabs>
                    <w:tab w:val="num" w:pos="0"/>
                  </w:tabs>
                  <w:spacing w:after="240" w:line="240" w:lineRule="auto"/>
                  <w:ind w:left="720" w:hanging="360"/>
                </w:pPr>
              </w:pPrChange>
            </w:pPr>
            <w:r>
              <w:rPr>
                <w:rFonts w:ascii="Times New Roman" w:eastAsia="Times New Roman" w:hAnsi="Times New Roman" w:cs="Times New Roman"/>
                <w:sz w:val="24"/>
                <w:szCs w:val="24"/>
              </w:rPr>
              <w:t xml:space="preserve">Alors que, pour accéder à votre ADE, il faut accéder </w:t>
            </w:r>
            <w:r>
              <w:rPr>
                <w:rFonts w:ascii="Times New Roman" w:eastAsia="Times New Roman" w:hAnsi="Times New Roman" w:cs="Times New Roman"/>
                <w:sz w:val="24"/>
                <w:szCs w:val="24"/>
              </w:rPr>
              <w:t xml:space="preserve">d’abord à l’espace ADE de </w:t>
            </w:r>
            <w:del w:id="153" w:author="Abir benabdelghaffar" w:date="2024-03-24T10:35:00Z">
              <w:r w:rsidDel="00F641E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l’université</w:t>
            </w:r>
          </w:p>
          <w:p w14:paraId="4966F110" w14:textId="77777777" w:rsidR="004972E4" w:rsidRDefault="009B79D9">
            <w:pPr>
              <w:pStyle w:val="LO-normal"/>
              <w:widowControl w:val="0"/>
              <w:spacing w:before="240" w:after="240" w:line="240" w:lineRule="auto"/>
              <w:ind w:left="1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65F1699" w14:textId="77777777" w:rsidR="004972E4" w:rsidRDefault="004972E4">
      <w:pPr>
        <w:pStyle w:val="LO-normal"/>
        <w:spacing w:before="240" w:after="240" w:line="240" w:lineRule="auto"/>
        <w:rPr>
          <w:rFonts w:ascii="Times New Roman" w:eastAsia="Times New Roman" w:hAnsi="Times New Roman" w:cs="Times New Roman"/>
          <w:sz w:val="24"/>
          <w:szCs w:val="24"/>
        </w:rPr>
      </w:pPr>
    </w:p>
    <w:p w14:paraId="28F2A9D9" w14:textId="77777777" w:rsidR="004972E4" w:rsidDel="00F641EA" w:rsidRDefault="009B79D9" w:rsidP="00F641EA">
      <w:pPr>
        <w:pStyle w:val="LO-normal"/>
        <w:numPr>
          <w:ilvl w:val="0"/>
          <w:numId w:val="3"/>
        </w:numPr>
        <w:spacing w:before="240" w:after="240" w:line="240" w:lineRule="auto"/>
        <w:rPr>
          <w:del w:id="154" w:author="Abir benabdelghaffar" w:date="2024-03-24T10:36:00Z"/>
          <w:rFonts w:ascii="Times New Roman" w:eastAsia="Times New Roman" w:hAnsi="Times New Roman" w:cs="Times New Roman"/>
          <w:sz w:val="24"/>
          <w:szCs w:val="24"/>
        </w:rPr>
        <w:pPrChange w:id="155" w:author="Abir benabdelghaffar" w:date="2024-03-24T10:36:00Z">
          <w:pPr>
            <w:pStyle w:val="LO-normal"/>
            <w:numPr>
              <w:numId w:val="3"/>
            </w:numPr>
            <w:tabs>
              <w:tab w:val="num" w:pos="0"/>
            </w:tabs>
            <w:spacing w:before="240" w:after="240" w:line="240" w:lineRule="auto"/>
            <w:ind w:left="720" w:hanging="360"/>
          </w:pPr>
        </w:pPrChange>
      </w:pPr>
      <w:r w:rsidRPr="00F641EA">
        <w:rPr>
          <w:rFonts w:ascii="Times New Roman" w:eastAsia="Times New Roman" w:hAnsi="Times New Roman" w:cs="Times New Roman"/>
          <w:color w:val="111111"/>
          <w:sz w:val="24"/>
          <w:szCs w:val="24"/>
          <w:rPrChange w:id="156" w:author="Abir benabdelghaffar" w:date="2024-03-24T10:36:00Z">
            <w:rPr>
              <w:rFonts w:ascii="Times New Roman" w:eastAsia="Times New Roman" w:hAnsi="Times New Roman" w:cs="Times New Roman"/>
              <w:color w:val="111111"/>
              <w:sz w:val="24"/>
              <w:szCs w:val="24"/>
            </w:rPr>
          </w:rPrChange>
        </w:rPr>
        <w:t>Il est tout à fait possible d’intégrer un emploi du temps ADE à Google Agenda de manière parfaitement synchronisée. De plus, si</w:t>
      </w:r>
      <w:ins w:id="157" w:author="Abir benabdelghaffar" w:date="2024-03-24T13:08:00Z">
        <w:r w:rsidR="003F3C97">
          <w:rPr>
            <w:rFonts w:ascii="Times New Roman" w:eastAsia="Times New Roman" w:hAnsi="Times New Roman" w:cs="Times New Roman"/>
            <w:color w:val="111111"/>
            <w:sz w:val="24"/>
            <w:szCs w:val="24"/>
          </w:rPr>
          <w:t xml:space="preserve"> on </w:t>
        </w:r>
      </w:ins>
      <w:del w:id="158" w:author="Abir benabdelghaffar" w:date="2024-03-24T13:08:00Z">
        <w:r w:rsidRPr="00F641EA" w:rsidDel="003F3C97">
          <w:rPr>
            <w:rFonts w:ascii="Times New Roman" w:eastAsia="Times New Roman" w:hAnsi="Times New Roman" w:cs="Times New Roman"/>
            <w:color w:val="111111"/>
            <w:sz w:val="24"/>
            <w:szCs w:val="24"/>
            <w:rPrChange w:id="159" w:author="Abir benabdelghaffar" w:date="2024-03-24T10:36:00Z">
              <w:rPr>
                <w:rFonts w:ascii="Times New Roman" w:eastAsia="Times New Roman" w:hAnsi="Times New Roman" w:cs="Times New Roman"/>
                <w:color w:val="111111"/>
                <w:sz w:val="24"/>
                <w:szCs w:val="24"/>
              </w:rPr>
            </w:rPrChange>
          </w:rPr>
          <w:delText xml:space="preserve"> </w:delText>
        </w:r>
        <w:r w:rsidRPr="00F641EA" w:rsidDel="003F3C97">
          <w:rPr>
            <w:rFonts w:ascii="Times New Roman" w:eastAsia="Times New Roman" w:hAnsi="Times New Roman" w:cs="Times New Roman"/>
            <w:color w:val="111111"/>
            <w:sz w:val="24"/>
            <w:szCs w:val="24"/>
            <w:rPrChange w:id="160" w:author="Abir benabdelghaffar" w:date="2024-03-24T10:36:00Z">
              <w:rPr>
                <w:rFonts w:ascii="Times New Roman" w:eastAsia="Times New Roman" w:hAnsi="Times New Roman" w:cs="Times New Roman"/>
                <w:color w:val="111111"/>
                <w:sz w:val="24"/>
                <w:szCs w:val="24"/>
              </w:rPr>
            </w:rPrChange>
          </w:rPr>
          <w:delText>v</w:delText>
        </w:r>
        <w:r w:rsidRPr="00F641EA" w:rsidDel="003F3C97">
          <w:rPr>
            <w:rFonts w:ascii="Times New Roman" w:eastAsia="Times New Roman" w:hAnsi="Times New Roman" w:cs="Times New Roman"/>
            <w:color w:val="111111"/>
            <w:sz w:val="24"/>
            <w:szCs w:val="24"/>
            <w:rPrChange w:id="161" w:author="Abir benabdelghaffar" w:date="2024-03-24T10:36:00Z">
              <w:rPr>
                <w:rFonts w:ascii="Times New Roman" w:eastAsia="Times New Roman" w:hAnsi="Times New Roman" w:cs="Times New Roman"/>
                <w:color w:val="111111"/>
                <w:sz w:val="24"/>
                <w:szCs w:val="24"/>
              </w:rPr>
            </w:rPrChange>
          </w:rPr>
          <w:delText>o</w:delText>
        </w:r>
        <w:r w:rsidRPr="00F641EA" w:rsidDel="003F3C97">
          <w:rPr>
            <w:rFonts w:ascii="Times New Roman" w:eastAsia="Times New Roman" w:hAnsi="Times New Roman" w:cs="Times New Roman"/>
            <w:color w:val="111111"/>
            <w:sz w:val="24"/>
            <w:szCs w:val="24"/>
            <w:rPrChange w:id="162" w:author="Abir benabdelghaffar" w:date="2024-03-24T10:36:00Z">
              <w:rPr>
                <w:rFonts w:ascii="Times New Roman" w:eastAsia="Times New Roman" w:hAnsi="Times New Roman" w:cs="Times New Roman"/>
                <w:color w:val="111111"/>
                <w:sz w:val="24"/>
                <w:szCs w:val="24"/>
              </w:rPr>
            </w:rPrChange>
          </w:rPr>
          <w:delText>u</w:delText>
        </w:r>
        <w:r w:rsidRPr="00F641EA" w:rsidDel="003F3C97">
          <w:rPr>
            <w:rFonts w:ascii="Times New Roman" w:eastAsia="Times New Roman" w:hAnsi="Times New Roman" w:cs="Times New Roman"/>
            <w:color w:val="111111"/>
            <w:sz w:val="24"/>
            <w:szCs w:val="24"/>
            <w:rPrChange w:id="163" w:author="Abir benabdelghaffar" w:date="2024-03-24T10:36:00Z">
              <w:rPr>
                <w:rFonts w:ascii="Times New Roman" w:eastAsia="Times New Roman" w:hAnsi="Times New Roman" w:cs="Times New Roman"/>
                <w:color w:val="111111"/>
                <w:sz w:val="24"/>
                <w:szCs w:val="24"/>
              </w:rPr>
            </w:rPrChange>
          </w:rPr>
          <w:delText xml:space="preserve">s </w:delText>
        </w:r>
      </w:del>
      <w:r w:rsidRPr="00F641EA">
        <w:rPr>
          <w:rFonts w:ascii="Times New Roman" w:eastAsia="Times New Roman" w:hAnsi="Times New Roman" w:cs="Times New Roman"/>
          <w:color w:val="111111"/>
          <w:sz w:val="24"/>
          <w:szCs w:val="24"/>
          <w:rPrChange w:id="164" w:author="Abir benabdelghaffar" w:date="2024-03-24T10:36:00Z">
            <w:rPr>
              <w:rFonts w:ascii="Times New Roman" w:eastAsia="Times New Roman" w:hAnsi="Times New Roman" w:cs="Times New Roman"/>
              <w:color w:val="111111"/>
              <w:sz w:val="24"/>
              <w:szCs w:val="24"/>
            </w:rPr>
          </w:rPrChange>
        </w:rPr>
        <w:t>souhait</w:t>
      </w:r>
      <w:ins w:id="165" w:author="Abir benabdelghaffar" w:date="2024-03-24T13:08:00Z">
        <w:r w:rsidR="003F3C97">
          <w:rPr>
            <w:rFonts w:ascii="Times New Roman" w:eastAsia="Times New Roman" w:hAnsi="Times New Roman" w:cs="Times New Roman"/>
            <w:color w:val="111111"/>
            <w:sz w:val="24"/>
            <w:szCs w:val="24"/>
          </w:rPr>
          <w:t xml:space="preserve">e </w:t>
        </w:r>
      </w:ins>
      <w:del w:id="166" w:author="Abir benabdelghaffar" w:date="2024-03-24T13:08:00Z">
        <w:r w:rsidRPr="00F641EA" w:rsidDel="003F3C97">
          <w:rPr>
            <w:rFonts w:ascii="Times New Roman" w:eastAsia="Times New Roman" w:hAnsi="Times New Roman" w:cs="Times New Roman"/>
            <w:color w:val="111111"/>
            <w:sz w:val="24"/>
            <w:szCs w:val="24"/>
            <w:rPrChange w:id="167" w:author="Abir benabdelghaffar" w:date="2024-03-24T10:36:00Z">
              <w:rPr>
                <w:rFonts w:ascii="Times New Roman" w:eastAsia="Times New Roman" w:hAnsi="Times New Roman" w:cs="Times New Roman"/>
                <w:color w:val="111111"/>
                <w:sz w:val="24"/>
                <w:szCs w:val="24"/>
              </w:rPr>
            </w:rPrChange>
          </w:rPr>
          <w:delText>e</w:delText>
        </w:r>
        <w:r w:rsidRPr="00F641EA" w:rsidDel="003F3C97">
          <w:rPr>
            <w:rFonts w:ascii="Times New Roman" w:eastAsia="Times New Roman" w:hAnsi="Times New Roman" w:cs="Times New Roman"/>
            <w:color w:val="111111"/>
            <w:sz w:val="24"/>
            <w:szCs w:val="24"/>
            <w:rPrChange w:id="168" w:author="Abir benabdelghaffar" w:date="2024-03-24T10:36:00Z">
              <w:rPr>
                <w:rFonts w:ascii="Times New Roman" w:eastAsia="Times New Roman" w:hAnsi="Times New Roman" w:cs="Times New Roman"/>
                <w:color w:val="111111"/>
                <w:sz w:val="24"/>
                <w:szCs w:val="24"/>
              </w:rPr>
            </w:rPrChange>
          </w:rPr>
          <w:delText xml:space="preserve">z </w:delText>
        </w:r>
      </w:del>
      <w:r w:rsidRPr="00F641EA">
        <w:rPr>
          <w:rFonts w:ascii="Times New Roman" w:eastAsia="Times New Roman" w:hAnsi="Times New Roman" w:cs="Times New Roman"/>
          <w:color w:val="111111"/>
          <w:sz w:val="24"/>
          <w:szCs w:val="24"/>
          <w:rPrChange w:id="169" w:author="Abir benabdelghaffar" w:date="2024-03-24T10:36:00Z">
            <w:rPr>
              <w:rFonts w:ascii="Times New Roman" w:eastAsia="Times New Roman" w:hAnsi="Times New Roman" w:cs="Times New Roman"/>
              <w:color w:val="111111"/>
              <w:sz w:val="24"/>
              <w:szCs w:val="24"/>
            </w:rPr>
          </w:rPrChange>
        </w:rPr>
        <w:t xml:space="preserve">exporter le calendrier au format .xls, il </w:t>
      </w:r>
      <w:del w:id="170" w:author="Abir benabdelghaffar" w:date="2024-03-24T13:08:00Z">
        <w:r w:rsidRPr="00F641EA" w:rsidDel="003F3C97">
          <w:rPr>
            <w:rFonts w:ascii="Times New Roman" w:eastAsia="Times New Roman" w:hAnsi="Times New Roman" w:cs="Times New Roman"/>
            <w:color w:val="111111"/>
            <w:sz w:val="24"/>
            <w:szCs w:val="24"/>
            <w:rPrChange w:id="171" w:author="Abir benabdelghaffar" w:date="2024-03-24T10:36:00Z">
              <w:rPr>
                <w:rFonts w:ascii="Times New Roman" w:eastAsia="Times New Roman" w:hAnsi="Times New Roman" w:cs="Times New Roman"/>
                <w:color w:val="111111"/>
                <w:sz w:val="24"/>
                <w:szCs w:val="24"/>
              </w:rPr>
            </w:rPrChange>
          </w:rPr>
          <w:delText>v</w:delText>
        </w:r>
        <w:r w:rsidRPr="00F641EA" w:rsidDel="003F3C97">
          <w:rPr>
            <w:rFonts w:ascii="Times New Roman" w:eastAsia="Times New Roman" w:hAnsi="Times New Roman" w:cs="Times New Roman"/>
            <w:color w:val="111111"/>
            <w:sz w:val="24"/>
            <w:szCs w:val="24"/>
            <w:rPrChange w:id="172" w:author="Abir benabdelghaffar" w:date="2024-03-24T10:36:00Z">
              <w:rPr>
                <w:rFonts w:ascii="Times New Roman" w:eastAsia="Times New Roman" w:hAnsi="Times New Roman" w:cs="Times New Roman"/>
                <w:color w:val="111111"/>
                <w:sz w:val="24"/>
                <w:szCs w:val="24"/>
              </w:rPr>
            </w:rPrChange>
          </w:rPr>
          <w:delText>o</w:delText>
        </w:r>
        <w:r w:rsidRPr="00F641EA" w:rsidDel="003F3C97">
          <w:rPr>
            <w:rFonts w:ascii="Times New Roman" w:eastAsia="Times New Roman" w:hAnsi="Times New Roman" w:cs="Times New Roman"/>
            <w:color w:val="111111"/>
            <w:sz w:val="24"/>
            <w:szCs w:val="24"/>
            <w:rPrChange w:id="173" w:author="Abir benabdelghaffar" w:date="2024-03-24T10:36:00Z">
              <w:rPr>
                <w:rFonts w:ascii="Times New Roman" w:eastAsia="Times New Roman" w:hAnsi="Times New Roman" w:cs="Times New Roman"/>
                <w:color w:val="111111"/>
                <w:sz w:val="24"/>
                <w:szCs w:val="24"/>
              </w:rPr>
            </w:rPrChange>
          </w:rPr>
          <w:delText>u</w:delText>
        </w:r>
        <w:r w:rsidRPr="00F641EA" w:rsidDel="003F3C97">
          <w:rPr>
            <w:rFonts w:ascii="Times New Roman" w:eastAsia="Times New Roman" w:hAnsi="Times New Roman" w:cs="Times New Roman"/>
            <w:color w:val="111111"/>
            <w:sz w:val="24"/>
            <w:szCs w:val="24"/>
            <w:rPrChange w:id="174" w:author="Abir benabdelghaffar" w:date="2024-03-24T10:36:00Z">
              <w:rPr>
                <w:rFonts w:ascii="Times New Roman" w:eastAsia="Times New Roman" w:hAnsi="Times New Roman" w:cs="Times New Roman"/>
                <w:color w:val="111111"/>
                <w:sz w:val="24"/>
                <w:szCs w:val="24"/>
              </w:rPr>
            </w:rPrChange>
          </w:rPr>
          <w:delText xml:space="preserve">s </w:delText>
        </w:r>
      </w:del>
      <w:r w:rsidRPr="00F641EA">
        <w:rPr>
          <w:rFonts w:ascii="Times New Roman" w:eastAsia="Times New Roman" w:hAnsi="Times New Roman" w:cs="Times New Roman"/>
          <w:color w:val="111111"/>
          <w:sz w:val="24"/>
          <w:szCs w:val="24"/>
          <w:rPrChange w:id="175" w:author="Abir benabdelghaffar" w:date="2024-03-24T10:36:00Z">
            <w:rPr>
              <w:rFonts w:ascii="Times New Roman" w:eastAsia="Times New Roman" w:hAnsi="Times New Roman" w:cs="Times New Roman"/>
              <w:color w:val="111111"/>
              <w:sz w:val="24"/>
              <w:szCs w:val="24"/>
            </w:rPr>
          </w:rPrChange>
        </w:rPr>
        <w:t xml:space="preserve">suffit de le télécharger </w:t>
      </w:r>
      <w:commentRangeStart w:id="176"/>
      <w:r w:rsidRPr="00F641EA">
        <w:rPr>
          <w:rFonts w:ascii="Times New Roman" w:eastAsia="Times New Roman" w:hAnsi="Times New Roman" w:cs="Times New Roman"/>
          <w:color w:val="111111"/>
          <w:sz w:val="24"/>
          <w:szCs w:val="24"/>
          <w:rPrChange w:id="177" w:author="Abir benabdelghaffar" w:date="2024-03-24T10:36:00Z">
            <w:rPr>
              <w:rFonts w:ascii="Times New Roman" w:eastAsia="Times New Roman" w:hAnsi="Times New Roman" w:cs="Times New Roman"/>
              <w:color w:val="111111"/>
              <w:sz w:val="24"/>
              <w:szCs w:val="24"/>
            </w:rPr>
          </w:rPrChange>
        </w:rPr>
        <w:t xml:space="preserve">au format </w:t>
      </w:r>
      <w:del w:id="178" w:author="Abir benabdelghaffar" w:date="2024-03-24T10:40:00Z">
        <w:r w:rsidRPr="00F641EA" w:rsidDel="00F641EA">
          <w:rPr>
            <w:rFonts w:ascii="Times New Roman" w:eastAsia="Times New Roman" w:hAnsi="Times New Roman" w:cs="Times New Roman"/>
            <w:color w:val="111111"/>
            <w:sz w:val="24"/>
            <w:szCs w:val="24"/>
            <w:rPrChange w:id="179" w:author="Abir benabdelghaffar" w:date="2024-03-24T10:36:00Z">
              <w:rPr>
                <w:rFonts w:ascii="Times New Roman" w:eastAsia="Times New Roman" w:hAnsi="Times New Roman" w:cs="Times New Roman"/>
                <w:color w:val="111111"/>
                <w:sz w:val="24"/>
                <w:szCs w:val="24"/>
              </w:rPr>
            </w:rPrChange>
          </w:rPr>
          <w:delText>iCal</w:delText>
        </w:r>
      </w:del>
      <w:commentRangeEnd w:id="176"/>
      <w:ins w:id="180" w:author="Abir benabdelghaffar" w:date="2024-03-24T10:40:00Z">
        <w:r w:rsidR="00F641EA" w:rsidRPr="00F641EA">
          <w:rPr>
            <w:rFonts w:ascii="Times New Roman" w:eastAsia="Times New Roman" w:hAnsi="Times New Roman" w:cs="Times New Roman"/>
            <w:color w:val="111111"/>
            <w:sz w:val="24"/>
            <w:szCs w:val="24"/>
            <w:rPrChange w:id="181" w:author="Abir benabdelghaffar" w:date="2024-03-24T10:36:00Z">
              <w:rPr>
                <w:rFonts w:ascii="Times New Roman" w:eastAsia="Times New Roman" w:hAnsi="Times New Roman" w:cs="Times New Roman"/>
                <w:color w:val="111111"/>
                <w:sz w:val="24"/>
                <w:szCs w:val="24"/>
              </w:rPr>
            </w:rPrChange>
          </w:rPr>
          <w:t>ical</w:t>
        </w:r>
      </w:ins>
      <w:r>
        <w:commentReference w:id="176"/>
      </w:r>
      <w:r w:rsidRPr="00F641EA">
        <w:rPr>
          <w:rFonts w:ascii="Times New Roman" w:eastAsia="Times New Roman" w:hAnsi="Times New Roman" w:cs="Times New Roman"/>
          <w:color w:val="111111"/>
          <w:sz w:val="24"/>
          <w:szCs w:val="24"/>
          <w:rPrChange w:id="182" w:author="Abir benabdelghaffar" w:date="2024-03-24T10:36:00Z">
            <w:rPr>
              <w:rFonts w:ascii="Times New Roman" w:eastAsia="Times New Roman" w:hAnsi="Times New Roman" w:cs="Times New Roman"/>
              <w:color w:val="111111"/>
              <w:sz w:val="24"/>
              <w:szCs w:val="24"/>
            </w:rPr>
          </w:rPrChange>
        </w:rPr>
        <w:t xml:space="preserve">, </w:t>
      </w:r>
      <w:commentRangeStart w:id="183"/>
      <w:r w:rsidRPr="00F641EA">
        <w:rPr>
          <w:rFonts w:ascii="Times New Roman" w:eastAsia="Times New Roman" w:hAnsi="Times New Roman" w:cs="Times New Roman"/>
          <w:color w:val="111111"/>
          <w:sz w:val="24"/>
          <w:szCs w:val="24"/>
          <w:rPrChange w:id="184" w:author="Abir benabdelghaffar" w:date="2024-03-24T10:36:00Z">
            <w:rPr>
              <w:rFonts w:ascii="Times New Roman" w:eastAsia="Times New Roman" w:hAnsi="Times New Roman" w:cs="Times New Roman"/>
              <w:color w:val="111111"/>
              <w:sz w:val="24"/>
              <w:szCs w:val="24"/>
            </w:rPr>
          </w:rPrChange>
        </w:rPr>
        <w:t>puis de le convertir e</w:t>
      </w:r>
      <w:r w:rsidRPr="00F641EA">
        <w:rPr>
          <w:rFonts w:ascii="Times New Roman" w:eastAsia="Times New Roman" w:hAnsi="Times New Roman" w:cs="Times New Roman"/>
          <w:color w:val="111111"/>
          <w:sz w:val="24"/>
          <w:szCs w:val="24"/>
          <w:rPrChange w:id="185" w:author="Abir benabdelghaffar" w:date="2024-03-24T10:36:00Z">
            <w:rPr>
              <w:rFonts w:ascii="Times New Roman" w:eastAsia="Times New Roman" w:hAnsi="Times New Roman" w:cs="Times New Roman"/>
              <w:color w:val="111111"/>
              <w:sz w:val="24"/>
              <w:szCs w:val="24"/>
            </w:rPr>
          </w:rPrChange>
        </w:rPr>
        <w:t xml:space="preserve">n format .xls en exécutant le script Python </w:t>
      </w:r>
      <w:ins w:id="186" w:author="Abir benabdelghaffar" w:date="2024-03-24T10:36:00Z">
        <w:r w:rsidR="00F641EA">
          <w:rPr>
            <w:rFonts w:ascii="Times New Roman" w:eastAsia="Times New Roman" w:hAnsi="Times New Roman" w:cs="Times New Roman"/>
            <w:color w:val="111111"/>
            <w:sz w:val="24"/>
            <w:szCs w:val="24"/>
          </w:rPr>
          <w:t>faisant l’appelle aux cer</w:t>
        </w:r>
      </w:ins>
      <w:ins w:id="187" w:author="Abir benabdelghaffar" w:date="2024-03-24T10:37:00Z">
        <w:r w:rsidR="00F641EA">
          <w:rPr>
            <w:rFonts w:ascii="Times New Roman" w:eastAsia="Times New Roman" w:hAnsi="Times New Roman" w:cs="Times New Roman"/>
            <w:color w:val="111111"/>
            <w:sz w:val="24"/>
            <w:szCs w:val="24"/>
          </w:rPr>
          <w:t xml:space="preserve">taines </w:t>
        </w:r>
      </w:ins>
      <w:ins w:id="188" w:author="Abir benabdelghaffar" w:date="2024-03-24T10:40:00Z">
        <w:r w:rsidR="00F641EA">
          <w:rPr>
            <w:rFonts w:ascii="Times New Roman" w:eastAsia="Times New Roman" w:hAnsi="Times New Roman" w:cs="Times New Roman"/>
            <w:color w:val="111111"/>
            <w:sz w:val="24"/>
            <w:szCs w:val="24"/>
          </w:rPr>
          <w:t>bibliothèques</w:t>
        </w:r>
      </w:ins>
      <w:ins w:id="189" w:author="Abir benabdelghaffar" w:date="2024-03-24T10:37:00Z">
        <w:r w:rsidR="00F641EA">
          <w:rPr>
            <w:rFonts w:ascii="Times New Roman" w:eastAsia="Times New Roman" w:hAnsi="Times New Roman" w:cs="Times New Roman"/>
            <w:color w:val="111111"/>
            <w:sz w:val="24"/>
            <w:szCs w:val="24"/>
          </w:rPr>
          <w:t xml:space="preserve"> spécifiques </w:t>
        </w:r>
      </w:ins>
      <w:ins w:id="190" w:author="Abir benabdelghaffar" w:date="2024-03-24T10:41:00Z">
        <w:r w:rsidR="00F641EA">
          <w:rPr>
            <w:rFonts w:ascii="Times New Roman" w:eastAsia="Times New Roman" w:hAnsi="Times New Roman" w:cs="Times New Roman"/>
            <w:color w:val="111111"/>
            <w:sz w:val="24"/>
            <w:szCs w:val="24"/>
          </w:rPr>
          <w:t xml:space="preserve">et </w:t>
        </w:r>
      </w:ins>
      <w:ins w:id="191" w:author="Abir benabdelghaffar" w:date="2024-03-24T13:09:00Z">
        <w:r w:rsidR="00F72F1E">
          <w:rPr>
            <w:rFonts w:ascii="Times New Roman" w:eastAsia="Times New Roman" w:hAnsi="Times New Roman" w:cs="Times New Roman"/>
            <w:color w:val="111111"/>
            <w:sz w:val="24"/>
            <w:szCs w:val="24"/>
          </w:rPr>
          <w:t xml:space="preserve">qui sont disponible sous Panda </w:t>
        </w:r>
      </w:ins>
      <w:ins w:id="192" w:author="Abir benabdelghaffar" w:date="2024-03-24T10:37:00Z">
        <w:r w:rsidR="00F641EA">
          <w:rPr>
            <w:rFonts w:ascii="Times New Roman" w:eastAsia="Times New Roman" w:hAnsi="Times New Roman" w:cs="Times New Roman"/>
            <w:color w:val="111111"/>
            <w:sz w:val="24"/>
            <w:szCs w:val="24"/>
          </w:rPr>
          <w:t xml:space="preserve">notamment la bibliothèque </w:t>
        </w:r>
      </w:ins>
      <w:ins w:id="193" w:author="Abir benabdelghaffar" w:date="2024-03-24T10:41:00Z">
        <w:r w:rsidR="00F641EA">
          <w:rPr>
            <w:rFonts w:ascii="Times New Roman" w:eastAsia="Times New Roman" w:hAnsi="Times New Roman" w:cs="Times New Roman"/>
            <w:color w:val="111111"/>
            <w:sz w:val="24"/>
            <w:szCs w:val="24"/>
          </w:rPr>
          <w:t>« </w:t>
        </w:r>
      </w:ins>
      <w:ins w:id="194" w:author="Abir benabdelghaffar" w:date="2024-03-24T10:37:00Z">
        <w:r w:rsidR="00CC6045" w:rsidRPr="00CC6045">
          <w:rPr>
            <w:rFonts w:ascii="Times New Roman" w:eastAsia="Times New Roman" w:hAnsi="Times New Roman" w:cs="Times New Roman"/>
            <w:b/>
            <w:color w:val="111111"/>
            <w:sz w:val="24"/>
            <w:szCs w:val="24"/>
            <w:rPrChange w:id="195" w:author="Abir benabdelghaffar" w:date="2024-03-24T10:43:00Z">
              <w:rPr>
                <w:rFonts w:ascii="Times New Roman" w:eastAsia="Times New Roman" w:hAnsi="Times New Roman" w:cs="Times New Roman"/>
                <w:color w:val="111111"/>
                <w:sz w:val="24"/>
                <w:szCs w:val="24"/>
              </w:rPr>
            </w:rPrChange>
          </w:rPr>
          <w:t>openpyxl</w:t>
        </w:r>
      </w:ins>
      <w:ins w:id="196" w:author="Abir benabdelghaffar" w:date="2024-03-24T10:42:00Z">
        <w:r w:rsidR="00CC6045">
          <w:rPr>
            <w:rFonts w:ascii="Times New Roman" w:eastAsia="Times New Roman" w:hAnsi="Times New Roman" w:cs="Times New Roman"/>
            <w:color w:val="111111"/>
            <w:sz w:val="24"/>
            <w:szCs w:val="24"/>
          </w:rPr>
          <w:t xml:space="preserve"> </w:t>
        </w:r>
      </w:ins>
      <w:ins w:id="197" w:author="Abir benabdelghaffar" w:date="2024-03-24T13:10:00Z">
        <w:r w:rsidR="00F72F1E">
          <w:rPr>
            <w:rFonts w:ascii="Times New Roman" w:eastAsia="Times New Roman" w:hAnsi="Times New Roman" w:cs="Times New Roman"/>
            <w:color w:val="111111"/>
            <w:sz w:val="24"/>
            <w:szCs w:val="24"/>
          </w:rPr>
          <w:t xml:space="preserve">» </w:t>
        </w:r>
      </w:ins>
      <w:ins w:id="198" w:author="Abir benabdelghaffar" w:date="2024-03-24T10:37:00Z">
        <w:r w:rsidR="00F641EA">
          <w:rPr>
            <w:rFonts w:ascii="Times New Roman" w:eastAsia="Times New Roman" w:hAnsi="Times New Roman" w:cs="Times New Roman"/>
            <w:color w:val="111111"/>
            <w:sz w:val="24"/>
            <w:szCs w:val="24"/>
          </w:rPr>
          <w:t xml:space="preserve">qui va nous permettre de lire </w:t>
        </w:r>
      </w:ins>
      <w:ins w:id="199" w:author="Abir benabdelghaffar" w:date="2024-03-24T10:38:00Z">
        <w:r w:rsidR="00F641EA">
          <w:rPr>
            <w:rFonts w:ascii="Times New Roman" w:eastAsia="Times New Roman" w:hAnsi="Times New Roman" w:cs="Times New Roman"/>
            <w:color w:val="111111"/>
            <w:sz w:val="24"/>
            <w:szCs w:val="24"/>
          </w:rPr>
          <w:t>, modifier et créer un nouveau</w:t>
        </w:r>
        <w:r w:rsidR="00CC6045">
          <w:rPr>
            <w:rFonts w:ascii="Times New Roman" w:eastAsia="Times New Roman" w:hAnsi="Times New Roman" w:cs="Times New Roman"/>
            <w:color w:val="111111"/>
            <w:sz w:val="24"/>
            <w:szCs w:val="24"/>
          </w:rPr>
          <w:t xml:space="preserve"> fichier xls</w:t>
        </w:r>
      </w:ins>
      <w:ins w:id="200" w:author="Abir benabdelghaffar" w:date="2024-03-24T10:39:00Z">
        <w:r w:rsidR="00F641EA">
          <w:rPr>
            <w:rFonts w:ascii="Times New Roman" w:eastAsia="Times New Roman" w:hAnsi="Times New Roman" w:cs="Times New Roman"/>
            <w:color w:val="111111"/>
            <w:sz w:val="24"/>
            <w:szCs w:val="24"/>
          </w:rPr>
          <w:t xml:space="preserve">, la </w:t>
        </w:r>
      </w:ins>
      <w:ins w:id="201" w:author="Abir benabdelghaffar" w:date="2024-03-24T10:42:00Z">
        <w:r w:rsidR="00CC6045">
          <w:rPr>
            <w:rFonts w:ascii="Times New Roman" w:eastAsia="Times New Roman" w:hAnsi="Times New Roman" w:cs="Times New Roman"/>
            <w:color w:val="111111"/>
            <w:sz w:val="24"/>
            <w:szCs w:val="24"/>
          </w:rPr>
          <w:t>bibliothèque</w:t>
        </w:r>
      </w:ins>
      <w:ins w:id="202" w:author="Abir benabdelghaffar" w:date="2024-03-24T10:39:00Z">
        <w:r w:rsidR="00F641EA">
          <w:rPr>
            <w:rFonts w:ascii="Times New Roman" w:eastAsia="Times New Roman" w:hAnsi="Times New Roman" w:cs="Times New Roman"/>
            <w:color w:val="111111"/>
            <w:sz w:val="24"/>
            <w:szCs w:val="24"/>
          </w:rPr>
          <w:t xml:space="preserve"> </w:t>
        </w:r>
      </w:ins>
      <w:ins w:id="203" w:author="Abir benabdelghaffar" w:date="2024-03-24T10:42:00Z">
        <w:r w:rsidR="00CC6045">
          <w:rPr>
            <w:rFonts w:ascii="Times New Roman" w:eastAsia="Times New Roman" w:hAnsi="Times New Roman" w:cs="Times New Roman"/>
            <w:color w:val="111111"/>
            <w:sz w:val="24"/>
            <w:szCs w:val="24"/>
          </w:rPr>
          <w:t>« </w:t>
        </w:r>
      </w:ins>
      <w:ins w:id="204" w:author="Abir benabdelghaffar" w:date="2024-03-24T10:39:00Z">
        <w:r w:rsidR="00F641EA" w:rsidRPr="00CC6045">
          <w:rPr>
            <w:rFonts w:ascii="Times New Roman" w:eastAsia="Times New Roman" w:hAnsi="Times New Roman" w:cs="Times New Roman"/>
            <w:b/>
            <w:color w:val="111111"/>
            <w:sz w:val="24"/>
            <w:szCs w:val="24"/>
            <w:rPrChange w:id="205" w:author="Abir benabdelghaffar" w:date="2024-03-24T10:43:00Z">
              <w:rPr>
                <w:rFonts w:ascii="Times New Roman" w:eastAsia="Times New Roman" w:hAnsi="Times New Roman" w:cs="Times New Roman"/>
                <w:color w:val="111111"/>
                <w:sz w:val="24"/>
                <w:szCs w:val="24"/>
              </w:rPr>
            </w:rPrChange>
          </w:rPr>
          <w:t>Calendar</w:t>
        </w:r>
        <w:r w:rsidR="00F641EA">
          <w:rPr>
            <w:rFonts w:ascii="Times New Roman" w:eastAsia="Times New Roman" w:hAnsi="Times New Roman" w:cs="Times New Roman"/>
            <w:color w:val="111111"/>
            <w:sz w:val="24"/>
            <w:szCs w:val="24"/>
          </w:rPr>
          <w:t xml:space="preserve"> et </w:t>
        </w:r>
      </w:ins>
      <w:ins w:id="206" w:author="Abir benabdelghaffar" w:date="2024-03-24T10:42:00Z">
        <w:r w:rsidR="00CC6045">
          <w:rPr>
            <w:rFonts w:ascii="Times New Roman" w:eastAsia="Times New Roman" w:hAnsi="Times New Roman" w:cs="Times New Roman"/>
            <w:color w:val="111111"/>
            <w:sz w:val="24"/>
            <w:szCs w:val="24"/>
          </w:rPr>
          <w:t>« </w:t>
        </w:r>
      </w:ins>
      <w:ins w:id="207" w:author="Abir benabdelghaffar" w:date="2024-03-24T10:39:00Z">
        <w:r w:rsidR="00F641EA" w:rsidRPr="00CC6045">
          <w:rPr>
            <w:rFonts w:ascii="Times New Roman" w:eastAsia="Times New Roman" w:hAnsi="Times New Roman" w:cs="Times New Roman"/>
            <w:b/>
            <w:color w:val="111111"/>
            <w:sz w:val="24"/>
            <w:szCs w:val="24"/>
            <w:rPrChange w:id="208" w:author="Abir benabdelghaffar" w:date="2024-03-24T10:43:00Z">
              <w:rPr>
                <w:rFonts w:ascii="Times New Roman" w:eastAsia="Times New Roman" w:hAnsi="Times New Roman" w:cs="Times New Roman"/>
                <w:color w:val="111111"/>
                <w:sz w:val="24"/>
                <w:szCs w:val="24"/>
              </w:rPr>
            </w:rPrChange>
          </w:rPr>
          <w:t>datetime</w:t>
        </w:r>
      </w:ins>
      <w:ins w:id="209" w:author="Abir benabdelghaffar" w:date="2024-03-24T10:42:00Z">
        <w:r w:rsidR="00CC6045" w:rsidRPr="00CC6045">
          <w:rPr>
            <w:rFonts w:ascii="Times New Roman" w:eastAsia="Times New Roman" w:hAnsi="Times New Roman" w:cs="Times New Roman"/>
            <w:b/>
            <w:color w:val="111111"/>
            <w:sz w:val="24"/>
            <w:szCs w:val="24"/>
            <w:rPrChange w:id="210" w:author="Abir benabdelghaffar" w:date="2024-03-24T10:43:00Z">
              <w:rPr>
                <w:rFonts w:ascii="Times New Roman" w:eastAsia="Times New Roman" w:hAnsi="Times New Roman" w:cs="Times New Roman"/>
                <w:color w:val="111111"/>
                <w:sz w:val="24"/>
                <w:szCs w:val="24"/>
              </w:rPr>
            </w:rPrChange>
          </w:rPr>
          <w:t> </w:t>
        </w:r>
        <w:r w:rsidR="00CC6045">
          <w:rPr>
            <w:rFonts w:ascii="Times New Roman" w:eastAsia="Times New Roman" w:hAnsi="Times New Roman" w:cs="Times New Roman"/>
            <w:color w:val="111111"/>
            <w:sz w:val="24"/>
            <w:szCs w:val="24"/>
          </w:rPr>
          <w:t>»</w:t>
        </w:r>
      </w:ins>
      <w:ins w:id="211" w:author="Abir benabdelghaffar" w:date="2024-03-24T10:39:00Z">
        <w:r w:rsidR="00F641EA">
          <w:rPr>
            <w:rFonts w:ascii="Times New Roman" w:eastAsia="Times New Roman" w:hAnsi="Times New Roman" w:cs="Times New Roman"/>
            <w:color w:val="111111"/>
            <w:sz w:val="24"/>
            <w:szCs w:val="24"/>
          </w:rPr>
          <w:t xml:space="preserve"> qu’on va l’utiliser pour créer </w:t>
        </w:r>
      </w:ins>
      <w:ins w:id="212" w:author="Abir benabdelghaffar" w:date="2024-03-24T10:40:00Z">
        <w:r w:rsidR="00F641EA">
          <w:rPr>
            <w:rFonts w:ascii="Times New Roman" w:eastAsia="Times New Roman" w:hAnsi="Times New Roman" w:cs="Times New Roman"/>
            <w:color w:val="111111"/>
            <w:sz w:val="24"/>
            <w:szCs w:val="24"/>
          </w:rPr>
          <w:t xml:space="preserve">des évènements dans un Agenda. </w:t>
        </w:r>
      </w:ins>
      <w:del w:id="213" w:author="Abir benabdelghaffar" w:date="2024-03-24T10:36:00Z">
        <w:r w:rsidRPr="00F641EA" w:rsidDel="00F641EA">
          <w:rPr>
            <w:rFonts w:ascii="Times New Roman" w:eastAsia="Times New Roman" w:hAnsi="Times New Roman" w:cs="Times New Roman"/>
            <w:color w:val="111111"/>
            <w:sz w:val="24"/>
            <w:szCs w:val="24"/>
            <w:rPrChange w:id="214" w:author="Abir benabdelghaffar" w:date="2024-03-24T10:36:00Z">
              <w:rPr>
                <w:rFonts w:ascii="Times New Roman" w:eastAsia="Times New Roman" w:hAnsi="Times New Roman" w:cs="Times New Roman"/>
                <w:color w:val="111111"/>
                <w:sz w:val="24"/>
                <w:szCs w:val="24"/>
              </w:rPr>
            </w:rPrChange>
          </w:rPr>
          <w:delText>c</w:delText>
        </w:r>
        <w:r w:rsidRPr="00F641EA" w:rsidDel="00F641EA">
          <w:rPr>
            <w:rFonts w:ascii="Times New Roman" w:eastAsia="Times New Roman" w:hAnsi="Times New Roman" w:cs="Times New Roman"/>
            <w:color w:val="111111"/>
            <w:sz w:val="24"/>
            <w:szCs w:val="24"/>
            <w:rPrChange w:id="215" w:author="Abir benabdelghaffar" w:date="2024-03-24T10:36:00Z">
              <w:rPr>
                <w:rFonts w:ascii="Times New Roman" w:eastAsia="Times New Roman" w:hAnsi="Times New Roman" w:cs="Times New Roman"/>
                <w:color w:val="111111"/>
                <w:sz w:val="24"/>
                <w:szCs w:val="24"/>
              </w:rPr>
            </w:rPrChange>
          </w:rPr>
          <w:delText>i</w:delText>
        </w:r>
        <w:r w:rsidRPr="00F641EA" w:rsidDel="00F641EA">
          <w:rPr>
            <w:rFonts w:ascii="Times New Roman" w:eastAsia="Times New Roman" w:hAnsi="Times New Roman" w:cs="Times New Roman"/>
            <w:color w:val="111111"/>
            <w:sz w:val="24"/>
            <w:szCs w:val="24"/>
            <w:rPrChange w:id="216" w:author="Abir benabdelghaffar" w:date="2024-03-24T10:36:00Z">
              <w:rPr>
                <w:rFonts w:ascii="Times New Roman" w:eastAsia="Times New Roman" w:hAnsi="Times New Roman" w:cs="Times New Roman"/>
                <w:color w:val="111111"/>
                <w:sz w:val="24"/>
                <w:szCs w:val="24"/>
              </w:rPr>
            </w:rPrChange>
          </w:rPr>
          <w:delText>-</w:delText>
        </w:r>
        <w:r w:rsidRPr="00F641EA" w:rsidDel="00F641EA">
          <w:rPr>
            <w:rFonts w:ascii="Times New Roman" w:eastAsia="Times New Roman" w:hAnsi="Times New Roman" w:cs="Times New Roman"/>
            <w:color w:val="111111"/>
            <w:sz w:val="24"/>
            <w:szCs w:val="24"/>
            <w:rPrChange w:id="217" w:author="Abir benabdelghaffar" w:date="2024-03-24T10:36:00Z">
              <w:rPr>
                <w:rFonts w:ascii="Times New Roman" w:eastAsia="Times New Roman" w:hAnsi="Times New Roman" w:cs="Times New Roman"/>
                <w:color w:val="111111"/>
                <w:sz w:val="24"/>
                <w:szCs w:val="24"/>
              </w:rPr>
            </w:rPrChange>
          </w:rPr>
          <w:delText>d</w:delText>
        </w:r>
        <w:r w:rsidRPr="00F641EA" w:rsidDel="00F641EA">
          <w:rPr>
            <w:rFonts w:ascii="Times New Roman" w:eastAsia="Times New Roman" w:hAnsi="Times New Roman" w:cs="Times New Roman"/>
            <w:color w:val="111111"/>
            <w:sz w:val="24"/>
            <w:szCs w:val="24"/>
            <w:rPrChange w:id="218" w:author="Abir benabdelghaffar" w:date="2024-03-24T10:36:00Z">
              <w:rPr>
                <w:rFonts w:ascii="Times New Roman" w:eastAsia="Times New Roman" w:hAnsi="Times New Roman" w:cs="Times New Roman"/>
                <w:color w:val="111111"/>
                <w:sz w:val="24"/>
                <w:szCs w:val="24"/>
              </w:rPr>
            </w:rPrChange>
          </w:rPr>
          <w:delText>e</w:delText>
        </w:r>
        <w:r w:rsidRPr="00F641EA" w:rsidDel="00F641EA">
          <w:rPr>
            <w:rFonts w:ascii="Times New Roman" w:eastAsia="Times New Roman" w:hAnsi="Times New Roman" w:cs="Times New Roman"/>
            <w:color w:val="111111"/>
            <w:sz w:val="24"/>
            <w:szCs w:val="24"/>
            <w:rPrChange w:id="219" w:author="Abir benabdelghaffar" w:date="2024-03-24T10:36:00Z">
              <w:rPr>
                <w:rFonts w:ascii="Times New Roman" w:eastAsia="Times New Roman" w:hAnsi="Times New Roman" w:cs="Times New Roman"/>
                <w:color w:val="111111"/>
                <w:sz w:val="24"/>
                <w:szCs w:val="24"/>
              </w:rPr>
            </w:rPrChange>
          </w:rPr>
          <w:delText>s</w:delText>
        </w:r>
        <w:r w:rsidRPr="00F641EA" w:rsidDel="00F641EA">
          <w:rPr>
            <w:rFonts w:ascii="Times New Roman" w:eastAsia="Times New Roman" w:hAnsi="Times New Roman" w:cs="Times New Roman"/>
            <w:color w:val="111111"/>
            <w:sz w:val="24"/>
            <w:szCs w:val="24"/>
            <w:rPrChange w:id="220" w:author="Abir benabdelghaffar" w:date="2024-03-24T10:36:00Z">
              <w:rPr>
                <w:rFonts w:ascii="Times New Roman" w:eastAsia="Times New Roman" w:hAnsi="Times New Roman" w:cs="Times New Roman"/>
                <w:color w:val="111111"/>
                <w:sz w:val="24"/>
                <w:szCs w:val="24"/>
              </w:rPr>
            </w:rPrChange>
          </w:rPr>
          <w:delText>s</w:delText>
        </w:r>
        <w:r w:rsidRPr="00F641EA" w:rsidDel="00F641EA">
          <w:rPr>
            <w:rFonts w:ascii="Times New Roman" w:eastAsia="Times New Roman" w:hAnsi="Times New Roman" w:cs="Times New Roman"/>
            <w:color w:val="111111"/>
            <w:sz w:val="24"/>
            <w:szCs w:val="24"/>
            <w:rPrChange w:id="221" w:author="Abir benabdelghaffar" w:date="2024-03-24T10:36:00Z">
              <w:rPr>
                <w:rFonts w:ascii="Times New Roman" w:eastAsia="Times New Roman" w:hAnsi="Times New Roman" w:cs="Times New Roman"/>
                <w:color w:val="111111"/>
                <w:sz w:val="24"/>
                <w:szCs w:val="24"/>
              </w:rPr>
            </w:rPrChange>
          </w:rPr>
          <w:delText>o</w:delText>
        </w:r>
        <w:r w:rsidRPr="00F641EA" w:rsidDel="00F641EA">
          <w:rPr>
            <w:rFonts w:ascii="Times New Roman" w:eastAsia="Times New Roman" w:hAnsi="Times New Roman" w:cs="Times New Roman"/>
            <w:color w:val="111111"/>
            <w:sz w:val="24"/>
            <w:szCs w:val="24"/>
            <w:rPrChange w:id="222" w:author="Abir benabdelghaffar" w:date="2024-03-24T10:36:00Z">
              <w:rPr>
                <w:rFonts w:ascii="Times New Roman" w:eastAsia="Times New Roman" w:hAnsi="Times New Roman" w:cs="Times New Roman"/>
                <w:color w:val="111111"/>
                <w:sz w:val="24"/>
                <w:szCs w:val="24"/>
              </w:rPr>
            </w:rPrChange>
          </w:rPr>
          <w:delText>u</w:delText>
        </w:r>
        <w:r w:rsidRPr="00F641EA" w:rsidDel="00F641EA">
          <w:rPr>
            <w:rFonts w:ascii="Times New Roman" w:eastAsia="Times New Roman" w:hAnsi="Times New Roman" w:cs="Times New Roman"/>
            <w:color w:val="111111"/>
            <w:sz w:val="24"/>
            <w:szCs w:val="24"/>
            <w:rPrChange w:id="223" w:author="Abir benabdelghaffar" w:date="2024-03-24T10:36:00Z">
              <w:rPr>
                <w:rFonts w:ascii="Times New Roman" w:eastAsia="Times New Roman" w:hAnsi="Times New Roman" w:cs="Times New Roman"/>
                <w:color w:val="111111"/>
                <w:sz w:val="24"/>
                <w:szCs w:val="24"/>
              </w:rPr>
            </w:rPrChange>
          </w:rPr>
          <w:delText>s</w:delText>
        </w:r>
        <w:r w:rsidRPr="00F641EA" w:rsidDel="00F641EA">
          <w:rPr>
            <w:rFonts w:ascii="Times New Roman" w:eastAsia="Times New Roman" w:hAnsi="Times New Roman" w:cs="Times New Roman"/>
            <w:color w:val="111111"/>
            <w:sz w:val="24"/>
            <w:szCs w:val="24"/>
            <w:rPrChange w:id="224" w:author="Abir benabdelghaffar" w:date="2024-03-24T10:36:00Z">
              <w:rPr>
                <w:rFonts w:ascii="Times New Roman" w:eastAsia="Times New Roman" w:hAnsi="Times New Roman" w:cs="Times New Roman"/>
                <w:color w:val="111111"/>
                <w:sz w:val="24"/>
                <w:szCs w:val="24"/>
              </w:rPr>
            </w:rPrChange>
          </w:rPr>
          <w:delText xml:space="preserve"> </w:delText>
        </w:r>
        <w:r w:rsidDel="00F641EA">
          <w:rPr>
            <w:rFonts w:ascii="Times New Roman" w:eastAsia="Times New Roman" w:hAnsi="Times New Roman" w:cs="Times New Roman"/>
            <w:sz w:val="24"/>
            <w:szCs w:val="24"/>
          </w:rPr>
          <w:delText>:</w:delText>
        </w:r>
      </w:del>
      <w:commentRangeEnd w:id="183"/>
      <w:ins w:id="225" w:author="Auteur inconnu" w:date="2024-03-11T17:16:00Z">
        <w:del w:id="226" w:author="Abir benabdelghaffar" w:date="2024-03-24T10:36:00Z">
          <w:r w:rsidDel="00F641EA">
            <w:commentReference w:id="183"/>
          </w:r>
        </w:del>
      </w:ins>
    </w:p>
    <w:p w14:paraId="006AC181" w14:textId="77777777" w:rsidR="004972E4" w:rsidRPr="00F641EA" w:rsidRDefault="009B79D9" w:rsidP="00F641EA">
      <w:pPr>
        <w:pStyle w:val="LO-normal"/>
        <w:numPr>
          <w:ilvl w:val="0"/>
          <w:numId w:val="3"/>
        </w:numPr>
        <w:spacing w:before="240" w:after="240" w:line="240" w:lineRule="auto"/>
        <w:rPr>
          <w:rFonts w:ascii="Times New Roman" w:eastAsia="Times New Roman" w:hAnsi="Times New Roman" w:cs="Times New Roman"/>
          <w:sz w:val="24"/>
          <w:szCs w:val="24"/>
          <w:rPrChange w:id="227" w:author="Abir benabdelghaffar" w:date="2024-03-24T10:36:00Z">
            <w:rPr>
              <w:rFonts w:ascii="Times New Roman" w:eastAsia="Times New Roman" w:hAnsi="Times New Roman" w:cs="Times New Roman"/>
              <w:sz w:val="24"/>
              <w:szCs w:val="24"/>
            </w:rPr>
          </w:rPrChange>
        </w:rPr>
        <w:pPrChange w:id="228" w:author="Abir benabdelghaffar" w:date="2024-03-24T10:36:00Z">
          <w:pPr>
            <w:pStyle w:val="LO-normal"/>
            <w:spacing w:before="240" w:after="240" w:line="240" w:lineRule="auto"/>
          </w:pPr>
        </w:pPrChange>
      </w:pPr>
      <w:del w:id="229" w:author="Abir benabdelghaffar" w:date="2024-03-24T10:40:00Z">
        <w:r w:rsidDel="00F641EA">
          <w:rPr>
            <w:noProof/>
            <w:lang w:eastAsia="fr-FR" w:bidi="ar-SA"/>
          </w:rPr>
          <w:drawing>
            <wp:inline distT="0" distB="0" distL="0" distR="0" wp14:anchorId="7BE06C01" wp14:editId="6B9C4C89">
              <wp:extent cx="5731510" cy="48260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2"/>
                      <a:stretch>
                        <a:fillRect/>
                      </a:stretch>
                    </pic:blipFill>
                    <pic:spPr bwMode="auto">
                      <a:xfrm>
                        <a:off x="0" y="0"/>
                        <a:ext cx="5731510" cy="4826000"/>
                      </a:xfrm>
                      <a:prstGeom prst="rect">
                        <a:avLst/>
                      </a:prstGeom>
                    </pic:spPr>
                  </pic:pic>
                </a:graphicData>
              </a:graphic>
            </wp:inline>
          </w:drawing>
        </w:r>
      </w:del>
    </w:p>
    <w:p w14:paraId="1A8E12E9" w14:textId="77777777" w:rsidR="004972E4" w:rsidRDefault="004972E4">
      <w:pPr>
        <w:pStyle w:val="LO-normal"/>
        <w:spacing w:before="240" w:after="240" w:line="240" w:lineRule="auto"/>
        <w:rPr>
          <w:rFonts w:ascii="Times New Roman" w:eastAsia="Times New Roman" w:hAnsi="Times New Roman" w:cs="Times New Roman"/>
          <w:sz w:val="24"/>
          <w:szCs w:val="24"/>
        </w:rPr>
      </w:pPr>
    </w:p>
    <w:p w14:paraId="57782C17"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38406395"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1939189C"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3E71C51B"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2DA36BA2"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716502FC"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4B307548"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1D102F30"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10EF0AB9"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3D7B1D38"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371CC828"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66378610" w14:textId="77777777" w:rsidR="004972E4" w:rsidRDefault="004972E4">
      <w:pPr>
        <w:pStyle w:val="LO-normal"/>
        <w:spacing w:before="240" w:after="240" w:line="240" w:lineRule="auto"/>
        <w:ind w:left="720"/>
        <w:rPr>
          <w:rFonts w:ascii="Times New Roman" w:eastAsia="Times New Roman" w:hAnsi="Times New Roman" w:cs="Times New Roman"/>
          <w:sz w:val="24"/>
          <w:szCs w:val="24"/>
        </w:rPr>
      </w:pPr>
    </w:p>
    <w:p w14:paraId="7B1F045A" w14:textId="77777777" w:rsidR="004972E4" w:rsidRDefault="009B79D9">
      <w:pPr>
        <w:pStyle w:val="Heading2"/>
        <w:keepNext w:val="0"/>
        <w:keepLines w:val="0"/>
        <w:spacing w:after="80"/>
        <w:rPr>
          <w:rFonts w:ascii="Times New Roman" w:eastAsia="Times New Roman" w:hAnsi="Times New Roman" w:cs="Times New Roman"/>
          <w:b/>
          <w:sz w:val="28"/>
          <w:szCs w:val="28"/>
        </w:rPr>
      </w:pPr>
      <w:bookmarkStart w:id="230" w:name="_heading=h.tyjcwt"/>
      <w:bookmarkEnd w:id="230"/>
      <w:r>
        <w:rPr>
          <w:rFonts w:ascii="Times New Roman" w:eastAsia="Times New Roman" w:hAnsi="Times New Roman" w:cs="Times New Roman"/>
          <w:b/>
          <w:sz w:val="28"/>
          <w:szCs w:val="28"/>
        </w:rPr>
        <w:t>Méthodes (techniques)</w:t>
      </w:r>
    </w:p>
    <w:p w14:paraId="6FF6EA27" w14:textId="77777777" w:rsidR="004972E4" w:rsidRDefault="009B79D9">
      <w:pPr>
        <w:pStyle w:val="Heading5"/>
        <w:keepNext w:val="0"/>
        <w:keepLines w:val="0"/>
        <w:spacing w:before="220" w:after="40"/>
        <w:rPr>
          <w:rFonts w:ascii="Times New Roman" w:eastAsia="Times New Roman" w:hAnsi="Times New Roman" w:cs="Times New Roman"/>
          <w:b/>
          <w:color w:val="000000"/>
          <w:sz w:val="24"/>
          <w:szCs w:val="24"/>
        </w:rPr>
      </w:pPr>
      <w:bookmarkStart w:id="231" w:name="_heading=h.3dy6vkm"/>
      <w:bookmarkEnd w:id="231"/>
      <w:r>
        <w:rPr>
          <w:rFonts w:ascii="Times New Roman" w:eastAsia="Times New Roman" w:hAnsi="Times New Roman" w:cs="Times New Roman"/>
          <w:b/>
          <w:color w:val="000000"/>
          <w:sz w:val="24"/>
          <w:szCs w:val="24"/>
        </w:rPr>
        <w:t>Démarche</w:t>
      </w:r>
    </w:p>
    <w:p w14:paraId="6E81C4F0" w14:textId="77777777" w:rsidR="004972E4" w:rsidRDefault="009B79D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L’automatisation du formatage de calendrier des cours de master SIGMA initialement sous le format Excel va se réaliser suivant une démarche à quatre étapes successives en utilisant le langage de programmation Python : </w:t>
      </w:r>
    </w:p>
    <w:p w14:paraId="036D2540" w14:textId="77777777" w:rsidR="004972E4" w:rsidRDefault="004972E4">
      <w:pPr>
        <w:pStyle w:val="LO-normal"/>
        <w:rPr>
          <w:rFonts w:ascii="Times New Roman" w:eastAsia="Times New Roman" w:hAnsi="Times New Roman" w:cs="Times New Roman"/>
          <w:sz w:val="24"/>
          <w:szCs w:val="24"/>
        </w:rPr>
      </w:pPr>
    </w:p>
    <w:p w14:paraId="0D3AB7AF" w14:textId="77777777" w:rsidR="004972E4" w:rsidDel="00CC6045" w:rsidRDefault="009B79D9">
      <w:pPr>
        <w:pStyle w:val="LO-normal"/>
        <w:numPr>
          <w:ilvl w:val="0"/>
          <w:numId w:val="4"/>
        </w:numPr>
        <w:rPr>
          <w:del w:id="232" w:author="Abir benabdelghaffar" w:date="2024-03-24T10:45:00Z"/>
          <w:rFonts w:ascii="Times New Roman" w:eastAsia="Times New Roman" w:hAnsi="Times New Roman" w:cs="Times New Roman"/>
          <w:sz w:val="24"/>
          <w:szCs w:val="24"/>
        </w:rPr>
      </w:pPr>
      <w:r>
        <w:rPr>
          <w:rFonts w:ascii="Times New Roman" w:eastAsia="Times New Roman" w:hAnsi="Times New Roman" w:cs="Times New Roman"/>
          <w:sz w:val="24"/>
          <w:szCs w:val="24"/>
        </w:rPr>
        <w:t>Extraction des données du fichier Ex</w:t>
      </w:r>
      <w:r>
        <w:rPr>
          <w:rFonts w:ascii="Times New Roman" w:eastAsia="Times New Roman" w:hAnsi="Times New Roman" w:cs="Times New Roman"/>
          <w:sz w:val="24"/>
          <w:szCs w:val="24"/>
        </w:rPr>
        <w:t xml:space="preserve">cel: nous </w:t>
      </w:r>
      <w:proofErr w:type="gramStart"/>
      <w:ins w:id="233" w:author="Abir benabdelghaffar" w:date="2024-03-24T10:45:00Z">
        <w:r w:rsidR="00CC6045">
          <w:rPr>
            <w:rFonts w:ascii="Times New Roman" w:eastAsia="Times New Roman" w:hAnsi="Times New Roman" w:cs="Times New Roman"/>
            <w:sz w:val="24"/>
            <w:szCs w:val="24"/>
          </w:rPr>
          <w:t>a</w:t>
        </w:r>
      </w:ins>
      <w:proofErr w:type="gramEnd"/>
      <w:del w:id="234" w:author="Abir benabdelghaffar" w:date="2024-03-24T10:45:00Z">
        <w:r w:rsidDel="00CC6045">
          <w:rPr>
            <w:rFonts w:ascii="Times New Roman" w:eastAsia="Times New Roman" w:hAnsi="Times New Roman" w:cs="Times New Roman"/>
            <w:sz w:val="24"/>
            <w:szCs w:val="24"/>
          </w:rPr>
          <w:delText>a</w:delText>
        </w:r>
      </w:del>
      <w:del w:id="235" w:author="Auteur inconnu" w:date="2024-03-11T17:16:00Z">
        <w:r>
          <w:rPr>
            <w:rFonts w:ascii="Times New Roman" w:eastAsia="Times New Roman" w:hAnsi="Times New Roman" w:cs="Times New Roman"/>
            <w:sz w:val="24"/>
            <w:szCs w:val="24"/>
          </w:rPr>
          <w:delText>v</w:delText>
        </w:r>
      </w:del>
      <w:ins w:id="236" w:author="Auteur inconnu" w:date="2024-03-11T17:16:00Z">
        <w:r>
          <w:rPr>
            <w:rFonts w:ascii="Times New Roman" w:eastAsia="Times New Roman" w:hAnsi="Times New Roman" w:cs="Times New Roman"/>
            <w:sz w:val="24"/>
            <w:szCs w:val="24"/>
          </w:rPr>
          <w:t>ll</w:t>
        </w:r>
      </w:ins>
      <w:r>
        <w:rPr>
          <w:rFonts w:ascii="Times New Roman" w:eastAsia="Times New Roman" w:hAnsi="Times New Roman" w:cs="Times New Roman"/>
          <w:sz w:val="24"/>
          <w:szCs w:val="24"/>
        </w:rPr>
        <w:t>ons  utilis</w:t>
      </w:r>
      <w:del w:id="237" w:author="Auteur inconnu" w:date="2024-03-11T17:16:00Z">
        <w:r>
          <w:rPr>
            <w:rFonts w:ascii="Times New Roman" w:eastAsia="Times New Roman" w:hAnsi="Times New Roman" w:cs="Times New Roman"/>
            <w:sz w:val="24"/>
            <w:szCs w:val="24"/>
          </w:rPr>
          <w:delText>é</w:delText>
        </w:r>
      </w:del>
      <w:ins w:id="238" w:author="Auteur inconnu" w:date="2024-03-11T17:16:00Z">
        <w:r>
          <w:rPr>
            <w:rFonts w:ascii="Times New Roman" w:eastAsia="Times New Roman" w:hAnsi="Times New Roman" w:cs="Times New Roman"/>
            <w:sz w:val="24"/>
            <w:szCs w:val="24"/>
          </w:rPr>
          <w:t>er</w:t>
        </w:r>
      </w:ins>
      <w:r>
        <w:rPr>
          <w:rFonts w:ascii="Times New Roman" w:eastAsia="Times New Roman" w:hAnsi="Times New Roman" w:cs="Times New Roman"/>
          <w:sz w:val="24"/>
          <w:szCs w:val="24"/>
        </w:rPr>
        <w:t xml:space="preserve"> la bibliothèque </w:t>
      </w:r>
      <w:r w:rsidRPr="00CC6045">
        <w:rPr>
          <w:rFonts w:ascii="Times New Roman" w:eastAsia="Times New Roman" w:hAnsi="Times New Roman" w:cs="Times New Roman"/>
          <w:b/>
          <w:sz w:val="24"/>
          <w:szCs w:val="24"/>
          <w:rPrChange w:id="239" w:author="Abir benabdelghaffar" w:date="2024-03-24T10:45:00Z">
            <w:rPr>
              <w:rFonts w:ascii="Times New Roman" w:eastAsia="Times New Roman" w:hAnsi="Times New Roman" w:cs="Times New Roman"/>
              <w:sz w:val="24"/>
              <w:szCs w:val="24"/>
            </w:rPr>
          </w:rPrChange>
        </w:rPr>
        <w:t>Openpyxl</w:t>
      </w:r>
      <w:r>
        <w:rPr>
          <w:rFonts w:ascii="Times New Roman" w:eastAsia="Times New Roman" w:hAnsi="Times New Roman" w:cs="Times New Roman"/>
          <w:sz w:val="24"/>
          <w:szCs w:val="24"/>
        </w:rPr>
        <w:t xml:space="preserve"> pour lire et extraire les données à partir de fichier Excel de base.</w:t>
      </w:r>
      <w:ins w:id="240" w:author="Auteur inconnu" w:date="2024-03-11T17:16:00Z">
        <w:r>
          <w:rPr>
            <w:rFonts w:ascii="Times New Roman" w:eastAsia="Times New Roman" w:hAnsi="Times New Roman" w:cs="Times New Roman"/>
            <w:sz w:val="24"/>
            <w:szCs w:val="24"/>
          </w:rPr>
          <w:commentReference w:id="241"/>
        </w:r>
      </w:ins>
      <w:r>
        <w:rPr>
          <w:rFonts w:ascii="Times New Roman" w:eastAsia="Times New Roman" w:hAnsi="Times New Roman" w:cs="Times New Roman"/>
          <w:sz w:val="24"/>
          <w:szCs w:val="24"/>
        </w:rPr>
        <w:t xml:space="preserve"> </w:t>
      </w:r>
    </w:p>
    <w:p w14:paraId="20A5673A" w14:textId="77777777" w:rsidR="004972E4" w:rsidRPr="00CC6045" w:rsidRDefault="009B79D9" w:rsidP="00CC6045">
      <w:pPr>
        <w:pStyle w:val="LO-normal"/>
        <w:numPr>
          <w:ilvl w:val="0"/>
          <w:numId w:val="4"/>
        </w:numPr>
        <w:rPr>
          <w:rFonts w:ascii="Times New Roman" w:eastAsia="Times New Roman" w:hAnsi="Times New Roman" w:cs="Times New Roman"/>
          <w:sz w:val="24"/>
          <w:szCs w:val="24"/>
          <w:rPrChange w:id="242" w:author="Abir benabdelghaffar" w:date="2024-03-24T10:45:00Z">
            <w:rPr>
              <w:rFonts w:ascii="Times New Roman" w:eastAsia="Times New Roman" w:hAnsi="Times New Roman" w:cs="Times New Roman"/>
              <w:sz w:val="24"/>
              <w:szCs w:val="24"/>
            </w:rPr>
          </w:rPrChange>
        </w:rPr>
        <w:pPrChange w:id="243" w:author="Abir benabdelghaffar" w:date="2024-03-24T10:45:00Z">
          <w:pPr>
            <w:pStyle w:val="LO-normal"/>
            <w:ind w:left="720"/>
          </w:pPr>
        </w:pPrChange>
      </w:pPr>
      <w:del w:id="244" w:author="Abir benabdelghaffar" w:date="2024-03-24T10:44:00Z">
        <w:r w:rsidDel="00CC6045">
          <w:rPr>
            <w:noProof/>
            <w:lang w:eastAsia="fr-FR" w:bidi="ar-SA"/>
          </w:rPr>
          <w:drawing>
            <wp:inline distT="0" distB="0" distL="0" distR="0" wp14:anchorId="107631A1" wp14:editId="215AA9CF">
              <wp:extent cx="5656580" cy="139763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13"/>
                      <a:stretch>
                        <a:fillRect/>
                      </a:stretch>
                    </pic:blipFill>
                    <pic:spPr bwMode="auto">
                      <a:xfrm>
                        <a:off x="0" y="0"/>
                        <a:ext cx="5656580" cy="1397635"/>
                      </a:xfrm>
                      <a:prstGeom prst="rect">
                        <a:avLst/>
                      </a:prstGeom>
                    </pic:spPr>
                  </pic:pic>
                </a:graphicData>
              </a:graphic>
            </wp:inline>
          </w:drawing>
        </w:r>
      </w:del>
    </w:p>
    <w:p w14:paraId="0475EDD2" w14:textId="77777777" w:rsidR="004972E4" w:rsidRDefault="004972E4">
      <w:pPr>
        <w:pStyle w:val="LO-normal"/>
        <w:rPr>
          <w:rFonts w:ascii="Times New Roman" w:eastAsia="Times New Roman" w:hAnsi="Times New Roman" w:cs="Times New Roman"/>
          <w:sz w:val="24"/>
          <w:szCs w:val="24"/>
        </w:rPr>
      </w:pPr>
    </w:p>
    <w:p w14:paraId="3B314B49" w14:textId="77777777" w:rsidR="004972E4" w:rsidRDefault="009B79D9">
      <w:pPr>
        <w:pStyle w:val="LO-normal"/>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Création d’un nouveau fichier xls </w:t>
      </w:r>
      <w:ins w:id="245" w:author="Abir benabdelghaffar" w:date="2024-03-24T10:46:00Z">
        <w:r w:rsidR="00CC6045">
          <w:rPr>
            <w:rFonts w:ascii="Times New Roman" w:eastAsia="Times New Roman" w:hAnsi="Times New Roman" w:cs="Times New Roman"/>
            <w:sz w:val="24"/>
            <w:szCs w:val="24"/>
          </w:rPr>
          <w:t>et</w:t>
        </w:r>
      </w:ins>
      <w:del w:id="246" w:author="Abir benabdelghaffar" w:date="2024-03-24T10:46:00Z">
        <w:r w:rsidDel="00CC6045">
          <w:rPr>
            <w:rFonts w:ascii="Times New Roman" w:eastAsia="Times New Roman" w:hAnsi="Times New Roman" w:cs="Times New Roman"/>
            <w:sz w:val="24"/>
            <w:szCs w:val="24"/>
          </w:rPr>
          <w:delText>e</w:delText>
        </w:r>
        <w:r w:rsidDel="00CC6045">
          <w:rPr>
            <w:rFonts w:ascii="Times New Roman" w:eastAsia="Times New Roman" w:hAnsi="Times New Roman" w:cs="Times New Roman"/>
            <w:sz w:val="24"/>
            <w:szCs w:val="24"/>
          </w:rPr>
          <w:delText>n</w:delText>
        </w:r>
        <w:r w:rsidDel="00CC6045">
          <w:rPr>
            <w:rFonts w:ascii="Times New Roman" w:eastAsia="Times New Roman" w:hAnsi="Times New Roman" w:cs="Times New Roman"/>
            <w:sz w:val="24"/>
            <w:szCs w:val="24"/>
          </w:rPr>
          <w:delText xml:space="preserve"> </w:delText>
        </w:r>
        <w:r w:rsidDel="00CC6045">
          <w:rPr>
            <w:rFonts w:ascii="Times New Roman" w:eastAsia="Times New Roman" w:hAnsi="Times New Roman" w:cs="Times New Roman"/>
            <w:sz w:val="24"/>
            <w:szCs w:val="24"/>
          </w:rPr>
          <w:delText>f</w:delText>
        </w:r>
        <w:r w:rsidDel="00CC6045">
          <w:rPr>
            <w:rFonts w:ascii="Times New Roman" w:eastAsia="Times New Roman" w:hAnsi="Times New Roman" w:cs="Times New Roman"/>
            <w:sz w:val="24"/>
            <w:szCs w:val="24"/>
          </w:rPr>
          <w:delText>a</w:delText>
        </w:r>
        <w:r w:rsidDel="00CC6045">
          <w:rPr>
            <w:rFonts w:ascii="Times New Roman" w:eastAsia="Times New Roman" w:hAnsi="Times New Roman" w:cs="Times New Roman"/>
            <w:sz w:val="24"/>
            <w:szCs w:val="24"/>
          </w:rPr>
          <w:delText>i</w:delText>
        </w:r>
        <w:r w:rsidDel="00CC6045">
          <w:rPr>
            <w:rFonts w:ascii="Times New Roman" w:eastAsia="Times New Roman" w:hAnsi="Times New Roman" w:cs="Times New Roman"/>
            <w:sz w:val="24"/>
            <w:szCs w:val="24"/>
          </w:rPr>
          <w:delText>s</w:delText>
        </w:r>
        <w:r w:rsidDel="00CC6045">
          <w:rPr>
            <w:rFonts w:ascii="Times New Roman" w:eastAsia="Times New Roman" w:hAnsi="Times New Roman" w:cs="Times New Roman"/>
            <w:sz w:val="24"/>
            <w:szCs w:val="24"/>
          </w:rPr>
          <w:delText>a</w:delText>
        </w:r>
        <w:r w:rsidDel="00CC6045">
          <w:rPr>
            <w:rFonts w:ascii="Times New Roman" w:eastAsia="Times New Roman" w:hAnsi="Times New Roman" w:cs="Times New Roman"/>
            <w:sz w:val="24"/>
            <w:szCs w:val="24"/>
          </w:rPr>
          <w:delText>n</w:delText>
        </w:r>
        <w:r w:rsidDel="00CC6045">
          <w:rPr>
            <w:rFonts w:ascii="Times New Roman" w:eastAsia="Times New Roman" w:hAnsi="Times New Roman" w:cs="Times New Roman"/>
            <w:sz w:val="24"/>
            <w:szCs w:val="24"/>
          </w:rPr>
          <w:delText>t</w:delText>
        </w:r>
        <w:r w:rsidDel="00CC6045">
          <w:rPr>
            <w:rFonts w:ascii="Times New Roman" w:eastAsia="Times New Roman" w:hAnsi="Times New Roman" w:cs="Times New Roman"/>
            <w:sz w:val="24"/>
            <w:szCs w:val="24"/>
          </w:rPr>
          <w:delText xml:space="preserve"> </w:delText>
        </w:r>
      </w:del>
      <w:del w:id="247" w:author="Abir benabdelghaffar" w:date="2024-03-24T10:48:00Z">
        <w:r w:rsidDel="00CC6045">
          <w:rPr>
            <w:rFonts w:ascii="Times New Roman" w:eastAsia="Times New Roman" w:hAnsi="Times New Roman" w:cs="Times New Roman"/>
            <w:sz w:val="24"/>
            <w:szCs w:val="24"/>
          </w:rPr>
          <w:delText>l</w:delText>
        </w:r>
      </w:del>
      <w:del w:id="248" w:author="Abir benabdelghaffar" w:date="2024-03-24T10:46:00Z">
        <w:r w:rsidDel="00CC6045">
          <w:rPr>
            <w:rFonts w:ascii="Times New Roman" w:eastAsia="Times New Roman" w:hAnsi="Times New Roman" w:cs="Times New Roman"/>
            <w:sz w:val="24"/>
            <w:szCs w:val="24"/>
          </w:rPr>
          <w:delText>e</w:delText>
        </w:r>
        <w:r w:rsidDel="00CC6045">
          <w:rPr>
            <w:rFonts w:ascii="Times New Roman" w:eastAsia="Times New Roman" w:hAnsi="Times New Roman" w:cs="Times New Roman"/>
            <w:sz w:val="24"/>
            <w:szCs w:val="24"/>
          </w:rPr>
          <w:delText xml:space="preserve"> remplissage</w:delText>
        </w:r>
      </w:del>
      <w:ins w:id="249" w:author="Abir benabdelghaffar" w:date="2024-03-24T10:47:00Z">
        <w:r w:rsidR="00CC6045">
          <w:rPr>
            <w:rFonts w:ascii="Times New Roman" w:eastAsia="Times New Roman" w:hAnsi="Times New Roman" w:cs="Times New Roman"/>
            <w:sz w:val="24"/>
            <w:szCs w:val="24"/>
          </w:rPr>
          <w:t xml:space="preserve"> </w:t>
        </w:r>
      </w:ins>
      <w:ins w:id="250" w:author="Abir benabdelghaffar" w:date="2024-03-24T10:52:00Z">
        <w:r w:rsidR="00756315">
          <w:rPr>
            <w:rFonts w:ascii="Times New Roman" w:eastAsia="Times New Roman" w:hAnsi="Times New Roman" w:cs="Times New Roman"/>
            <w:sz w:val="24"/>
            <w:szCs w:val="24"/>
          </w:rPr>
          <w:t xml:space="preserve">son remplissage par </w:t>
        </w:r>
      </w:ins>
      <w:ins w:id="251" w:author="Abir benabdelghaffar" w:date="2024-03-24T10:47:00Z">
        <w:r w:rsidR="00CC6045">
          <w:rPr>
            <w:rFonts w:ascii="Times New Roman" w:eastAsia="Times New Roman" w:hAnsi="Times New Roman" w:cs="Times New Roman"/>
            <w:sz w:val="24"/>
            <w:szCs w:val="24"/>
          </w:rPr>
          <w:t>des évènements</w:t>
        </w:r>
      </w:ins>
      <w:ins w:id="252" w:author="Abir benabdelghaffar" w:date="2024-03-24T10:53:00Z">
        <w:r w:rsidR="00756315">
          <w:rPr>
            <w:rFonts w:ascii="Times New Roman" w:eastAsia="Times New Roman" w:hAnsi="Times New Roman" w:cs="Times New Roman"/>
            <w:sz w:val="24"/>
            <w:szCs w:val="24"/>
          </w:rPr>
          <w:t xml:space="preserve"> qui vont être générées selon les données initiales </w:t>
        </w:r>
      </w:ins>
      <w:ins w:id="253" w:author="Abir benabdelghaffar" w:date="2024-03-24T10:48:00Z">
        <w:r w:rsidR="00CC6045">
          <w:rPr>
            <w:rFonts w:ascii="Times New Roman" w:eastAsia="Times New Roman" w:hAnsi="Times New Roman" w:cs="Times New Roman"/>
            <w:sz w:val="24"/>
            <w:szCs w:val="24"/>
          </w:rPr>
          <w:t xml:space="preserve">(chaque </w:t>
        </w:r>
      </w:ins>
      <w:ins w:id="254" w:author="Abir benabdelghaffar" w:date="2024-03-24T10:49:00Z">
        <w:r w:rsidR="00CC6045">
          <w:rPr>
            <w:rFonts w:ascii="Times New Roman" w:eastAsia="Times New Roman" w:hAnsi="Times New Roman" w:cs="Times New Roman"/>
            <w:sz w:val="24"/>
            <w:szCs w:val="24"/>
          </w:rPr>
          <w:t>évènement {Start _date</w:t>
        </w:r>
      </w:ins>
      <w:ins w:id="255" w:author="Abir benabdelghaffar" w:date="2024-03-24T10:50:00Z">
        <w:r w:rsidR="00CC6045">
          <w:rPr>
            <w:rFonts w:ascii="Times New Roman" w:eastAsia="Times New Roman" w:hAnsi="Times New Roman" w:cs="Times New Roman"/>
            <w:sz w:val="24"/>
            <w:szCs w:val="24"/>
          </w:rPr>
          <w:t>, End date,</w:t>
        </w:r>
      </w:ins>
      <w:ins w:id="256" w:author="Abir benabdelghaffar" w:date="2024-03-24T10:51:00Z">
        <w:r w:rsidR="00CC6045">
          <w:rPr>
            <w:rFonts w:ascii="Times New Roman" w:eastAsia="Times New Roman" w:hAnsi="Times New Roman" w:cs="Times New Roman"/>
            <w:sz w:val="24"/>
            <w:szCs w:val="24"/>
          </w:rPr>
          <w:t xml:space="preserve"> </w:t>
        </w:r>
      </w:ins>
      <w:ins w:id="257" w:author="Abir benabdelghaffar" w:date="2024-03-24T10:50:00Z">
        <w:r w:rsidR="00CC6045">
          <w:rPr>
            <w:rFonts w:ascii="Times New Roman" w:eastAsia="Times New Roman" w:hAnsi="Times New Roman" w:cs="Times New Roman"/>
            <w:sz w:val="24"/>
            <w:szCs w:val="24"/>
          </w:rPr>
          <w:t>Start_Time, End_Time, Location,</w:t>
        </w:r>
      </w:ins>
      <w:ins w:id="258" w:author="Abir benabdelghaffar" w:date="2024-03-24T10:51:00Z">
        <w:r w:rsidR="00CC6045">
          <w:rPr>
            <w:rFonts w:ascii="Times New Roman" w:eastAsia="Times New Roman" w:hAnsi="Times New Roman" w:cs="Times New Roman"/>
            <w:sz w:val="24"/>
            <w:szCs w:val="24"/>
          </w:rPr>
          <w:t xml:space="preserve"> </w:t>
        </w:r>
      </w:ins>
      <w:ins w:id="259" w:author="Abir benabdelghaffar" w:date="2024-03-24T10:50:00Z">
        <w:r w:rsidR="00CC6045">
          <w:rPr>
            <w:rFonts w:ascii="Times New Roman" w:eastAsia="Times New Roman" w:hAnsi="Times New Roman" w:cs="Times New Roman"/>
            <w:sz w:val="24"/>
            <w:szCs w:val="24"/>
          </w:rPr>
          <w:t>Intervenant, description}</w:t>
        </w:r>
      </w:ins>
      <w:ins w:id="260" w:author="Abir benabdelghaffar" w:date="2024-03-24T10:54:00Z">
        <w:r w:rsidR="00756315">
          <w:rPr>
            <w:rFonts w:ascii="Times New Roman" w:eastAsia="Times New Roman" w:hAnsi="Times New Roman" w:cs="Times New Roman"/>
            <w:sz w:val="24"/>
            <w:szCs w:val="24"/>
          </w:rPr>
          <w:t xml:space="preserve"> </w:t>
        </w:r>
      </w:ins>
      <w:ins w:id="261" w:author="Abir benabdelghaffar" w:date="2024-03-24T10:48:00Z">
        <w:r w:rsidR="00CC6045">
          <w:rPr>
            <w:rFonts w:ascii="Times New Roman" w:eastAsia="Times New Roman" w:hAnsi="Times New Roman" w:cs="Times New Roman"/>
            <w:sz w:val="24"/>
            <w:szCs w:val="24"/>
          </w:rPr>
          <w:t xml:space="preserve">va </w:t>
        </w:r>
      </w:ins>
      <w:ins w:id="262" w:author="Abir benabdelghaffar" w:date="2024-03-24T10:49:00Z">
        <w:r w:rsidR="00CC6045">
          <w:rPr>
            <w:rFonts w:ascii="Times New Roman" w:eastAsia="Times New Roman" w:hAnsi="Times New Roman" w:cs="Times New Roman"/>
            <w:sz w:val="24"/>
            <w:szCs w:val="24"/>
          </w:rPr>
          <w:t xml:space="preserve">être </w:t>
        </w:r>
      </w:ins>
      <w:ins w:id="263" w:author="Abir benabdelghaffar" w:date="2024-03-24T10:48:00Z">
        <w:r w:rsidR="00CC6045">
          <w:rPr>
            <w:rFonts w:ascii="Times New Roman" w:eastAsia="Times New Roman" w:hAnsi="Times New Roman" w:cs="Times New Roman"/>
            <w:sz w:val="24"/>
            <w:szCs w:val="24"/>
          </w:rPr>
          <w:t>une ligne</w:t>
        </w:r>
      </w:ins>
      <w:ins w:id="264" w:author="Abir benabdelghaffar" w:date="2024-03-24T10:49:00Z">
        <w:r w:rsidR="00CC6045">
          <w:rPr>
            <w:rFonts w:ascii="Times New Roman" w:eastAsia="Times New Roman" w:hAnsi="Times New Roman" w:cs="Times New Roman"/>
            <w:sz w:val="24"/>
            <w:szCs w:val="24"/>
          </w:rPr>
          <w:t xml:space="preserve"> dans</w:t>
        </w:r>
      </w:ins>
      <w:ins w:id="265" w:author="Abir benabdelghaffar" w:date="2024-03-24T10:51:00Z">
        <w:r w:rsidR="00CC6045">
          <w:rPr>
            <w:rFonts w:ascii="Times New Roman" w:eastAsia="Times New Roman" w:hAnsi="Times New Roman" w:cs="Times New Roman"/>
            <w:sz w:val="24"/>
            <w:szCs w:val="24"/>
          </w:rPr>
          <w:t xml:space="preserve"> le fichier </w:t>
        </w:r>
      </w:ins>
      <w:ins w:id="266" w:author="Abir benabdelghaffar" w:date="2024-03-24T10:54:00Z">
        <w:r w:rsidR="00756315">
          <w:rPr>
            <w:rFonts w:ascii="Times New Roman" w:eastAsia="Times New Roman" w:hAnsi="Times New Roman" w:cs="Times New Roman"/>
            <w:sz w:val="24"/>
            <w:szCs w:val="24"/>
          </w:rPr>
          <w:t xml:space="preserve">xls </w:t>
        </w:r>
      </w:ins>
      <w:ins w:id="267" w:author="Abir benabdelghaffar" w:date="2024-03-24T10:51:00Z">
        <w:r w:rsidR="00CC6045">
          <w:rPr>
            <w:rFonts w:ascii="Times New Roman" w:eastAsia="Times New Roman" w:hAnsi="Times New Roman" w:cs="Times New Roman"/>
            <w:sz w:val="24"/>
            <w:szCs w:val="24"/>
          </w:rPr>
          <w:t>nouvellement</w:t>
        </w:r>
        <w:r w:rsidR="00756315">
          <w:rPr>
            <w:rFonts w:ascii="Times New Roman" w:eastAsia="Times New Roman" w:hAnsi="Times New Roman" w:cs="Times New Roman"/>
            <w:sz w:val="24"/>
            <w:szCs w:val="24"/>
          </w:rPr>
          <w:t xml:space="preserve"> crée</w:t>
        </w:r>
      </w:ins>
      <w:ins w:id="268" w:author="Abir benabdelghaffar" w:date="2024-03-24T10:54:00Z">
        <w:r w:rsidR="00756315">
          <w:rPr>
            <w:rFonts w:ascii="Times New Roman" w:eastAsia="Times New Roman" w:hAnsi="Times New Roman" w:cs="Times New Roman"/>
            <w:sz w:val="24"/>
            <w:szCs w:val="24"/>
          </w:rPr>
          <w:t>).</w:t>
        </w:r>
      </w:ins>
      <w:ins w:id="269" w:author="Abir benabdelghaffar" w:date="2024-03-24T10:47:00Z">
        <w:r w:rsidR="00CC6045">
          <w:rPr>
            <w:rFonts w:ascii="Times New Roman" w:eastAsia="Times New Roman" w:hAnsi="Times New Roman" w:cs="Times New Roman"/>
            <w:sz w:val="24"/>
            <w:szCs w:val="24"/>
          </w:rPr>
          <w:t xml:space="preserve"> </w:t>
        </w:r>
      </w:ins>
      <w:ins w:id="270" w:author="Abir benabdelghaffar" w:date="2024-03-24T12:48:00Z">
        <w:r w:rsidR="000A083B">
          <w:rPr>
            <w:rFonts w:ascii="Times New Roman" w:eastAsia="Times New Roman" w:hAnsi="Times New Roman" w:cs="Times New Roman"/>
            <w:sz w:val="24"/>
            <w:szCs w:val="24"/>
          </w:rPr>
          <w:t>Afin de réaliser cette é</w:t>
        </w:r>
      </w:ins>
      <w:ins w:id="271" w:author="Abir benabdelghaffar" w:date="2024-03-24T12:49:00Z">
        <w:r w:rsidR="000A083B">
          <w:rPr>
            <w:rFonts w:ascii="Times New Roman" w:eastAsia="Times New Roman" w:hAnsi="Times New Roman" w:cs="Times New Roman"/>
            <w:sz w:val="24"/>
            <w:szCs w:val="24"/>
          </w:rPr>
          <w:t xml:space="preserve">tape, nous allons </w:t>
        </w:r>
        <w:r w:rsidR="008B4E89">
          <w:rPr>
            <w:rFonts w:ascii="Times New Roman" w:eastAsia="Times New Roman" w:hAnsi="Times New Roman" w:cs="Times New Roman"/>
            <w:sz w:val="24"/>
            <w:szCs w:val="24"/>
          </w:rPr>
          <w:t xml:space="preserve">utiliser des nouvelles bibliothèques </w:t>
        </w:r>
      </w:ins>
      <w:ins w:id="272" w:author="Abir benabdelghaffar" w:date="2024-03-24T12:50:00Z">
        <w:r w:rsidR="008B4E89">
          <w:rPr>
            <w:rFonts w:ascii="Times New Roman" w:eastAsia="Times New Roman" w:hAnsi="Times New Roman" w:cs="Times New Roman"/>
            <w:sz w:val="24"/>
            <w:szCs w:val="24"/>
          </w:rPr>
          <w:t xml:space="preserve">avec Openpyxl tel que : </w:t>
        </w:r>
        <w:r w:rsidR="008B4E89">
          <w:rPr>
            <w:rFonts w:ascii="Times New Roman" w:eastAsia="Times New Roman" w:hAnsi="Times New Roman" w:cs="Times New Roman"/>
            <w:b/>
            <w:sz w:val="24"/>
            <w:szCs w:val="24"/>
            <w:rPrChange w:id="273" w:author="Abir benabdelghaffar" w:date="2024-03-24T12:51:00Z">
              <w:rPr>
                <w:rFonts w:ascii="Times New Roman" w:eastAsia="Times New Roman" w:hAnsi="Times New Roman" w:cs="Times New Roman"/>
                <w:b/>
                <w:sz w:val="24"/>
                <w:szCs w:val="24"/>
              </w:rPr>
            </w:rPrChange>
          </w:rPr>
          <w:t>Calend</w:t>
        </w:r>
      </w:ins>
      <w:ins w:id="274" w:author="Abir benabdelghaffar" w:date="2024-03-24T12:51:00Z">
        <w:r w:rsidR="008B4E89">
          <w:rPr>
            <w:rFonts w:ascii="Times New Roman" w:eastAsia="Times New Roman" w:hAnsi="Times New Roman" w:cs="Times New Roman"/>
            <w:b/>
            <w:sz w:val="24"/>
            <w:szCs w:val="24"/>
          </w:rPr>
          <w:t>ar</w:t>
        </w:r>
      </w:ins>
      <w:ins w:id="275" w:author="Abir benabdelghaffar" w:date="2024-03-24T12:50:00Z">
        <w:r w:rsidR="008B4E89" w:rsidRPr="008B4E89">
          <w:rPr>
            <w:rFonts w:ascii="Times New Roman" w:eastAsia="Times New Roman" w:hAnsi="Times New Roman" w:cs="Times New Roman"/>
            <w:b/>
            <w:sz w:val="24"/>
            <w:szCs w:val="24"/>
            <w:rPrChange w:id="276" w:author="Abir benabdelghaffar" w:date="2024-03-24T12:51:00Z">
              <w:rPr>
                <w:rFonts w:ascii="Times New Roman" w:eastAsia="Times New Roman" w:hAnsi="Times New Roman" w:cs="Times New Roman"/>
                <w:sz w:val="24"/>
                <w:szCs w:val="24"/>
              </w:rPr>
            </w:rPrChange>
          </w:rPr>
          <w:t>, datetime, os</w:t>
        </w:r>
      </w:ins>
      <w:ins w:id="277" w:author="Abir benabdelghaffar" w:date="2024-03-24T12:51:00Z">
        <w:r w:rsidR="008B4E89">
          <w:rPr>
            <w:rFonts w:ascii="Times New Roman" w:eastAsia="Times New Roman" w:hAnsi="Times New Roman" w:cs="Times New Roman"/>
            <w:b/>
            <w:sz w:val="24"/>
            <w:szCs w:val="24"/>
          </w:rPr>
          <w:t>.</w:t>
        </w:r>
      </w:ins>
      <w:ins w:id="278" w:author="Abir benabdelghaffar" w:date="2024-03-24T12:50:00Z">
        <w:r w:rsidR="008B4E89">
          <w:rPr>
            <w:rFonts w:ascii="Times New Roman" w:eastAsia="Times New Roman" w:hAnsi="Times New Roman" w:cs="Times New Roman"/>
            <w:sz w:val="24"/>
            <w:szCs w:val="24"/>
          </w:rPr>
          <w:t xml:space="preserve"> </w:t>
        </w:r>
      </w:ins>
      <w:del w:id="279" w:author="Abir benabdelghaffar" w:date="2024-03-24T10:47:00Z">
        <w:r w:rsidDel="00CC6045">
          <w:rPr>
            <w:rFonts w:ascii="Times New Roman" w:eastAsia="Times New Roman" w:hAnsi="Times New Roman" w:cs="Times New Roman"/>
            <w:sz w:val="24"/>
            <w:szCs w:val="24"/>
          </w:rPr>
          <w:delText xml:space="preserve"> </w:delText>
        </w:r>
        <w:r w:rsidDel="00CC6045">
          <w:rPr>
            <w:rFonts w:ascii="Times New Roman" w:eastAsia="Times New Roman" w:hAnsi="Times New Roman" w:cs="Times New Roman"/>
            <w:sz w:val="24"/>
            <w:szCs w:val="24"/>
          </w:rPr>
          <w:delText xml:space="preserve">événement par événement </w:delText>
        </w:r>
      </w:del>
    </w:p>
    <w:p w14:paraId="6D21F99F" w14:textId="77777777" w:rsidR="004972E4" w:rsidRDefault="004972E4">
      <w:pPr>
        <w:pStyle w:val="LO-normal"/>
        <w:rPr>
          <w:rFonts w:ascii="Times New Roman" w:eastAsia="Times New Roman" w:hAnsi="Times New Roman" w:cs="Times New Roman"/>
          <w:sz w:val="24"/>
          <w:szCs w:val="24"/>
        </w:rPr>
      </w:pPr>
    </w:p>
    <w:p w14:paraId="4B723B40" w14:textId="77777777" w:rsidR="004972E4" w:rsidDel="00756315" w:rsidRDefault="009B79D9">
      <w:pPr>
        <w:pStyle w:val="LO-normal"/>
        <w:rPr>
          <w:del w:id="280" w:author="Abir benabdelghaffar" w:date="2024-03-24T10:54:00Z"/>
          <w:rFonts w:ascii="Times New Roman" w:eastAsia="Times New Roman" w:hAnsi="Times New Roman" w:cs="Times New Roman"/>
          <w:sz w:val="24"/>
          <w:szCs w:val="24"/>
        </w:rPr>
      </w:pPr>
      <w:del w:id="281" w:author="Abir benabdelghaffar" w:date="2024-03-24T10:54:00Z">
        <w:r w:rsidDel="00756315">
          <w:rPr>
            <w:rFonts w:ascii="Times New Roman" w:eastAsia="Times New Roman" w:hAnsi="Times New Roman" w:cs="Times New Roman"/>
            <w:sz w:val="24"/>
            <w:szCs w:val="24"/>
          </w:rPr>
          <w:delText xml:space="preserve"> </w:delText>
        </w:r>
      </w:del>
      <w:del w:id="282" w:author="Abir benabdelghaffar" w:date="2024-03-24T10:44:00Z">
        <w:r w:rsidDel="00CC6045">
          <w:rPr>
            <w:noProof/>
            <w:lang w:eastAsia="fr-FR" w:bidi="ar-SA"/>
          </w:rPr>
          <w:drawing>
            <wp:inline distT="0" distB="0" distL="0" distR="0" wp14:anchorId="2E312625" wp14:editId="2E9118E8">
              <wp:extent cx="6148705" cy="2486025"/>
              <wp:effectExtent l="0" t="0" r="0" b="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a:picLocks noChangeAspect="1" noChangeArrowheads="1"/>
                      </pic:cNvPicPr>
                    </pic:nvPicPr>
                    <pic:blipFill>
                      <a:blip r:embed="rId14"/>
                      <a:stretch>
                        <a:fillRect/>
                      </a:stretch>
                    </pic:blipFill>
                    <pic:spPr bwMode="auto">
                      <a:xfrm>
                        <a:off x="0" y="0"/>
                        <a:ext cx="6148705" cy="2486025"/>
                      </a:xfrm>
                      <a:prstGeom prst="rect">
                        <a:avLst/>
                      </a:prstGeom>
                    </pic:spPr>
                  </pic:pic>
                </a:graphicData>
              </a:graphic>
            </wp:inline>
          </w:drawing>
        </w:r>
      </w:del>
    </w:p>
    <w:p w14:paraId="7857F511" w14:textId="77777777" w:rsidR="004972E4" w:rsidDel="00756315" w:rsidRDefault="009B79D9">
      <w:pPr>
        <w:pStyle w:val="LO-normal"/>
        <w:rPr>
          <w:del w:id="283" w:author="Abir benabdelghaffar" w:date="2024-03-24T10:54:00Z"/>
          <w:rFonts w:ascii="Times New Roman" w:eastAsia="Times New Roman" w:hAnsi="Times New Roman" w:cs="Times New Roman"/>
          <w:sz w:val="24"/>
          <w:szCs w:val="24"/>
        </w:rPr>
      </w:pPr>
      <w:del w:id="284" w:author="Abir benabdelghaffar" w:date="2024-03-24T10:44:00Z">
        <w:r w:rsidDel="00CC6045">
          <w:rPr>
            <w:noProof/>
            <w:lang w:eastAsia="fr-FR" w:bidi="ar-SA"/>
          </w:rPr>
          <w:drawing>
            <wp:inline distT="0" distB="0" distL="0" distR="0" wp14:anchorId="0F75505B" wp14:editId="22985EE5">
              <wp:extent cx="6167755" cy="6477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15"/>
                      <a:stretch>
                        <a:fillRect/>
                      </a:stretch>
                    </pic:blipFill>
                    <pic:spPr bwMode="auto">
                      <a:xfrm>
                        <a:off x="0" y="0"/>
                        <a:ext cx="6167755" cy="647700"/>
                      </a:xfrm>
                      <a:prstGeom prst="rect">
                        <a:avLst/>
                      </a:prstGeom>
                    </pic:spPr>
                  </pic:pic>
                </a:graphicData>
              </a:graphic>
            </wp:inline>
          </w:drawing>
        </w:r>
      </w:del>
    </w:p>
    <w:p w14:paraId="61617FD0" w14:textId="77777777" w:rsidR="00756315" w:rsidRDefault="009B79D9">
      <w:pPr>
        <w:pStyle w:val="LO-normal"/>
        <w:numPr>
          <w:ilvl w:val="0"/>
          <w:numId w:val="5"/>
        </w:numPr>
        <w:rPr>
          <w:ins w:id="285" w:author="Abir benabdelghaffar" w:date="2024-03-24T10:5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de l’agenda en ligne : </w:t>
      </w:r>
      <w:del w:id="286" w:author="Abir benabdelghaffar" w:date="2024-03-24T10:54:00Z">
        <w:r w:rsidDel="0075631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Pour réaliser cette tâche, nous avons choisi d’utiliser la plateforme Google Calendar qui supporte le format ic</w:t>
      </w:r>
      <w:ins w:id="287" w:author="Abir benabdelghaffar" w:date="2024-03-24T10:54:00Z">
        <w:r w:rsidR="00756315">
          <w:rPr>
            <w:rFonts w:ascii="Times New Roman" w:eastAsia="Times New Roman" w:hAnsi="Times New Roman" w:cs="Times New Roman"/>
            <w:sz w:val="24"/>
            <w:szCs w:val="24"/>
          </w:rPr>
          <w:t>s/ical</w:t>
        </w:r>
      </w:ins>
      <w:del w:id="288" w:author="Abir benabdelghaffar" w:date="2024-03-24T10:54:00Z">
        <w:r w:rsidDel="00756315">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 </w:t>
      </w:r>
    </w:p>
    <w:p w14:paraId="74714B77" w14:textId="77777777" w:rsidR="004972E4" w:rsidDel="00756315" w:rsidRDefault="009B79D9" w:rsidP="00756315">
      <w:pPr>
        <w:pStyle w:val="LO-normal"/>
        <w:ind w:left="720"/>
        <w:rPr>
          <w:del w:id="289" w:author="Abir benabdelghaffar" w:date="2024-03-24T10:59:00Z"/>
          <w:rFonts w:ascii="Times New Roman" w:eastAsia="Times New Roman" w:hAnsi="Times New Roman" w:cs="Times New Roman"/>
          <w:sz w:val="24"/>
          <w:szCs w:val="24"/>
        </w:rPr>
        <w:pPrChange w:id="290" w:author="Abir benabdelghaffar" w:date="2024-03-24T10:59:00Z">
          <w:pPr>
            <w:pStyle w:val="LO-normal"/>
          </w:pPr>
        </w:pPrChange>
      </w:pPr>
      <w:r>
        <w:rPr>
          <w:rFonts w:ascii="Times New Roman" w:eastAsia="Times New Roman" w:hAnsi="Times New Roman" w:cs="Times New Roman"/>
          <w:sz w:val="24"/>
          <w:szCs w:val="24"/>
        </w:rPr>
        <w:t>Mais avant de réaliser cette étape, une démarche de configuration de l’environnement de développement (via</w:t>
      </w:r>
      <w:r>
        <w:rPr>
          <w:rFonts w:ascii="Times New Roman" w:eastAsia="Times New Roman" w:hAnsi="Times New Roman" w:cs="Times New Roman"/>
          <w:sz w:val="24"/>
          <w:szCs w:val="24"/>
        </w:rPr>
        <w:t xml:space="preserve"> l’activation d’API Google et l’obtention des identifiants et le fichier .json) </w:t>
      </w:r>
      <w:del w:id="291" w:author="Auteur inconnu" w:date="2024-03-11T17:18:00Z">
        <w:r>
          <w:rPr>
            <w:rFonts w:ascii="Times New Roman" w:eastAsia="Times New Roman" w:hAnsi="Times New Roman" w:cs="Times New Roman"/>
            <w:sz w:val="24"/>
            <w:szCs w:val="24"/>
          </w:rPr>
          <w:delText>est</w:delText>
        </w:r>
      </w:del>
      <w:ins w:id="292" w:author="Auteur inconnu" w:date="2024-03-11T17:18:00Z">
        <w:r>
          <w:rPr>
            <w:rFonts w:ascii="Times New Roman" w:eastAsia="Times New Roman" w:hAnsi="Times New Roman" w:cs="Times New Roman"/>
            <w:sz w:val="24"/>
            <w:szCs w:val="24"/>
          </w:rPr>
          <w:t>sera</w:t>
        </w:r>
      </w:ins>
      <w:r>
        <w:rPr>
          <w:rFonts w:ascii="Times New Roman" w:eastAsia="Times New Roman" w:hAnsi="Times New Roman" w:cs="Times New Roman"/>
          <w:sz w:val="24"/>
          <w:szCs w:val="24"/>
        </w:rPr>
        <w:t xml:space="preserve"> nécessaire</w:t>
      </w:r>
      <w:del w:id="293" w:author="Auteur inconnu" w:date="2024-03-11T17:18:00Z">
        <w:r>
          <w:rPr>
            <w:rFonts w:ascii="Times New Roman" w:eastAsia="Times New Roman" w:hAnsi="Times New Roman" w:cs="Times New Roman"/>
            <w:sz w:val="24"/>
            <w:szCs w:val="24"/>
          </w:rPr>
          <w:delText xml:space="preserve"> en suivant les étapes listées dans les figures çi-dessous</w:delText>
        </w:r>
      </w:del>
      <w:ins w:id="294" w:author="Auteur inconnu" w:date="2024-03-11T17:18:00Z">
        <w:r>
          <w:rPr>
            <w:rFonts w:ascii="Times New Roman" w:eastAsia="Times New Roman" w:hAnsi="Times New Roman" w:cs="Times New Roman"/>
            <w:sz w:val="24"/>
            <w:szCs w:val="24"/>
          </w:rPr>
          <w:t>.</w:t>
        </w:r>
      </w:ins>
      <w:del w:id="295" w:author="Auteur inconnu" w:date="2024-03-11T17:18:00Z">
        <w:r>
          <w:rPr>
            <w:rFonts w:ascii="Times New Roman" w:eastAsia="Times New Roman" w:hAnsi="Times New Roman" w:cs="Times New Roman"/>
            <w:sz w:val="24"/>
            <w:szCs w:val="24"/>
          </w:rPr>
          <w:delText xml:space="preserve"> : </w:delText>
        </w:r>
      </w:del>
      <w:ins w:id="296" w:author="Auteur inconnu" w:date="2024-03-11T17:18:00Z">
        <w:r>
          <w:rPr>
            <w:rFonts w:ascii="Times New Roman" w:eastAsia="Times New Roman" w:hAnsi="Times New Roman" w:cs="Times New Roman"/>
            <w:sz w:val="24"/>
            <w:szCs w:val="24"/>
          </w:rPr>
          <w:commentReference w:id="297"/>
        </w:r>
      </w:ins>
    </w:p>
    <w:p w14:paraId="39690C91" w14:textId="77777777" w:rsidR="00756315" w:rsidRDefault="00756315" w:rsidP="00756315">
      <w:pPr>
        <w:pStyle w:val="LO-normal"/>
        <w:ind w:left="720"/>
        <w:rPr>
          <w:ins w:id="298" w:author="Abir benabdelghaffar" w:date="2024-03-24T10:59:00Z"/>
          <w:rFonts w:ascii="Times New Roman" w:eastAsia="Times New Roman" w:hAnsi="Times New Roman" w:cs="Times New Roman"/>
          <w:sz w:val="24"/>
          <w:szCs w:val="24"/>
        </w:rPr>
        <w:pPrChange w:id="299" w:author="Abir benabdelghaffar" w:date="2024-03-24T10:54:00Z">
          <w:pPr>
            <w:pStyle w:val="LO-normal"/>
            <w:numPr>
              <w:numId w:val="5"/>
            </w:numPr>
            <w:tabs>
              <w:tab w:val="num" w:pos="0"/>
            </w:tabs>
            <w:ind w:left="720" w:hanging="360"/>
          </w:pPr>
        </w:pPrChange>
      </w:pPr>
    </w:p>
    <w:p w14:paraId="0E13E5BA" w14:textId="77777777" w:rsidR="004972E4" w:rsidDel="00756315" w:rsidRDefault="004972E4" w:rsidP="00756315">
      <w:pPr>
        <w:pStyle w:val="LO-normal"/>
        <w:rPr>
          <w:del w:id="300" w:author="Abir benabdelghaffar" w:date="2024-03-24T10:58:00Z"/>
          <w:rFonts w:ascii="Times New Roman" w:eastAsia="Times New Roman" w:hAnsi="Times New Roman" w:cs="Times New Roman"/>
          <w:sz w:val="24"/>
          <w:szCs w:val="24"/>
        </w:rPr>
        <w:pPrChange w:id="301" w:author="Abir benabdelghaffar" w:date="2024-03-24T10:59:00Z">
          <w:pPr>
            <w:pStyle w:val="LO-normal"/>
          </w:pPr>
        </w:pPrChange>
      </w:pPr>
    </w:p>
    <w:p w14:paraId="2C60DC40" w14:textId="77777777" w:rsidR="00756315" w:rsidRDefault="00756315" w:rsidP="00756315">
      <w:pPr>
        <w:pStyle w:val="LO-normal"/>
        <w:rPr>
          <w:ins w:id="302" w:author="Abir benabdelghaffar" w:date="2024-03-24T10:59:00Z"/>
          <w:rFonts w:ascii="Times New Roman" w:eastAsia="Times New Roman" w:hAnsi="Times New Roman" w:cs="Times New Roman"/>
          <w:sz w:val="24"/>
          <w:szCs w:val="24"/>
        </w:rPr>
        <w:pPrChange w:id="303" w:author="Abir benabdelghaffar" w:date="2024-03-24T10:59:00Z">
          <w:pPr>
            <w:pStyle w:val="LO-normal"/>
          </w:pPr>
        </w:pPrChange>
      </w:pPr>
    </w:p>
    <w:p w14:paraId="1AEE4843" w14:textId="77777777" w:rsidR="004972E4" w:rsidRPr="00756315" w:rsidDel="00756315" w:rsidRDefault="009B79D9" w:rsidP="00756315">
      <w:pPr>
        <w:pStyle w:val="LO-normal"/>
        <w:numPr>
          <w:ilvl w:val="0"/>
          <w:numId w:val="12"/>
        </w:numPr>
        <w:rPr>
          <w:del w:id="304" w:author="Abir benabdelghaffar" w:date="2024-03-24T10:58:00Z"/>
          <w:rFonts w:ascii="Times New Roman" w:eastAsia="Times New Roman" w:hAnsi="Times New Roman" w:cs="Times New Roman"/>
          <w:sz w:val="24"/>
          <w:szCs w:val="24"/>
          <w:rPrChange w:id="305" w:author="Abir benabdelghaffar" w:date="2024-03-24T10:59:00Z">
            <w:rPr>
              <w:del w:id="306" w:author="Abir benabdelghaffar" w:date="2024-03-24T10:58:00Z"/>
              <w:rFonts w:ascii="Times New Roman" w:eastAsia="Times New Roman" w:hAnsi="Times New Roman" w:cs="Times New Roman"/>
              <w:sz w:val="24"/>
              <w:szCs w:val="24"/>
            </w:rPr>
          </w:rPrChange>
        </w:rPr>
        <w:pPrChange w:id="307" w:author="Abir benabdelghaffar" w:date="2024-03-24T10:59:00Z">
          <w:pPr>
            <w:pStyle w:val="LO-normal"/>
            <w:ind w:left="720"/>
          </w:pPr>
        </w:pPrChange>
      </w:pPr>
      <w:del w:id="308" w:author="Abir benabdelghaffar" w:date="2024-03-24T10:44:00Z">
        <w:r w:rsidDel="00CC6045">
          <w:rPr>
            <w:noProof/>
            <w:lang w:eastAsia="fr-FR" w:bidi="ar-SA"/>
          </w:rPr>
          <w:drawing>
            <wp:inline distT="0" distB="0" distL="0" distR="0" wp14:anchorId="730682F3" wp14:editId="5BDA8755">
              <wp:extent cx="5381625" cy="2513965"/>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6"/>
                      <a:stretch>
                        <a:fillRect/>
                      </a:stretch>
                    </pic:blipFill>
                    <pic:spPr bwMode="auto">
                      <a:xfrm>
                        <a:off x="0" y="0"/>
                        <a:ext cx="5381625" cy="2513965"/>
                      </a:xfrm>
                      <a:prstGeom prst="rect">
                        <a:avLst/>
                      </a:prstGeom>
                    </pic:spPr>
                  </pic:pic>
                </a:graphicData>
              </a:graphic>
            </wp:inline>
          </w:drawing>
        </w:r>
      </w:del>
    </w:p>
    <w:p w14:paraId="4256F0FB" w14:textId="77777777" w:rsidR="004972E4" w:rsidDel="00756315" w:rsidRDefault="009B79D9" w:rsidP="00756315">
      <w:pPr>
        <w:pStyle w:val="LO-normal"/>
        <w:rPr>
          <w:del w:id="309" w:author="Abir benabdelghaffar" w:date="2024-03-24T10:58:00Z"/>
          <w:rFonts w:ascii="Times New Roman" w:eastAsia="Times New Roman" w:hAnsi="Times New Roman" w:cs="Times New Roman"/>
          <w:sz w:val="24"/>
          <w:szCs w:val="24"/>
        </w:rPr>
        <w:pPrChange w:id="310" w:author="Abir benabdelghaffar" w:date="2024-03-24T10:59:00Z">
          <w:pPr>
            <w:pStyle w:val="LO-normal"/>
            <w:ind w:left="720"/>
          </w:pPr>
        </w:pPrChange>
      </w:pPr>
      <w:del w:id="311" w:author="Abir benabdelghaffar" w:date="2024-03-24T10:44:00Z">
        <w:r w:rsidDel="00CC6045">
          <w:rPr>
            <w:noProof/>
            <w:lang w:eastAsia="fr-FR" w:bidi="ar-SA"/>
          </w:rPr>
          <w:drawing>
            <wp:inline distT="0" distB="0" distL="0" distR="0" wp14:anchorId="49FC8197" wp14:editId="77044BA1">
              <wp:extent cx="5358130" cy="2638425"/>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a:picLocks noChangeAspect="1" noChangeArrowheads="1"/>
                      </pic:cNvPicPr>
                    </pic:nvPicPr>
                    <pic:blipFill>
                      <a:blip r:embed="rId17"/>
                      <a:stretch>
                        <a:fillRect/>
                      </a:stretch>
                    </pic:blipFill>
                    <pic:spPr bwMode="auto">
                      <a:xfrm>
                        <a:off x="0" y="0"/>
                        <a:ext cx="5358130" cy="2638425"/>
                      </a:xfrm>
                      <a:prstGeom prst="rect">
                        <a:avLst/>
                      </a:prstGeom>
                    </pic:spPr>
                  </pic:pic>
                </a:graphicData>
              </a:graphic>
            </wp:inline>
          </w:drawing>
        </w:r>
      </w:del>
    </w:p>
    <w:p w14:paraId="1C67A155" w14:textId="77777777" w:rsidR="004972E4" w:rsidDel="00756315" w:rsidRDefault="004972E4" w:rsidP="00756315">
      <w:pPr>
        <w:pStyle w:val="LO-normal"/>
        <w:rPr>
          <w:del w:id="312" w:author="Abir benabdelghaffar" w:date="2024-03-24T10:58:00Z"/>
          <w:rFonts w:ascii="Times New Roman" w:eastAsia="Times New Roman" w:hAnsi="Times New Roman" w:cs="Times New Roman"/>
          <w:sz w:val="24"/>
          <w:szCs w:val="24"/>
        </w:rPr>
        <w:pPrChange w:id="313" w:author="Abir benabdelghaffar" w:date="2024-03-24T10:59:00Z">
          <w:pPr>
            <w:pStyle w:val="LO-normal"/>
            <w:ind w:left="720"/>
          </w:pPr>
        </w:pPrChange>
      </w:pPr>
    </w:p>
    <w:p w14:paraId="4EA4ECAE" w14:textId="77777777" w:rsidR="004972E4" w:rsidDel="00756315" w:rsidRDefault="004972E4" w:rsidP="00756315">
      <w:pPr>
        <w:pStyle w:val="LO-normal"/>
        <w:rPr>
          <w:del w:id="314" w:author="Abir benabdelghaffar" w:date="2024-03-24T10:58:00Z"/>
          <w:rFonts w:ascii="Times New Roman" w:eastAsia="Times New Roman" w:hAnsi="Times New Roman" w:cs="Times New Roman"/>
          <w:sz w:val="24"/>
          <w:szCs w:val="24"/>
        </w:rPr>
        <w:pPrChange w:id="315" w:author="Abir benabdelghaffar" w:date="2024-03-24T10:59:00Z">
          <w:pPr>
            <w:pStyle w:val="LO-normal"/>
            <w:ind w:left="720"/>
          </w:pPr>
        </w:pPrChange>
      </w:pPr>
    </w:p>
    <w:p w14:paraId="2818AEE5" w14:textId="77777777" w:rsidR="004972E4" w:rsidDel="00756315" w:rsidRDefault="004972E4" w:rsidP="00756315">
      <w:pPr>
        <w:pStyle w:val="LO-normal"/>
        <w:rPr>
          <w:del w:id="316" w:author="Abir benabdelghaffar" w:date="2024-03-24T10:58:00Z"/>
          <w:rFonts w:ascii="Times New Roman" w:eastAsia="Times New Roman" w:hAnsi="Times New Roman" w:cs="Times New Roman"/>
          <w:sz w:val="24"/>
          <w:szCs w:val="24"/>
        </w:rPr>
        <w:pPrChange w:id="317" w:author="Abir benabdelghaffar" w:date="2024-03-24T10:59:00Z">
          <w:pPr>
            <w:pStyle w:val="LO-normal"/>
            <w:ind w:left="720"/>
          </w:pPr>
        </w:pPrChange>
      </w:pPr>
    </w:p>
    <w:p w14:paraId="55FA5F4E" w14:textId="77777777" w:rsidR="004972E4" w:rsidDel="00756315" w:rsidRDefault="004972E4" w:rsidP="00756315">
      <w:pPr>
        <w:pStyle w:val="LO-normal"/>
        <w:rPr>
          <w:del w:id="318" w:author="Abir benabdelghaffar" w:date="2024-03-24T10:58:00Z"/>
          <w:rFonts w:ascii="Times New Roman" w:eastAsia="Times New Roman" w:hAnsi="Times New Roman" w:cs="Times New Roman"/>
          <w:sz w:val="24"/>
          <w:szCs w:val="24"/>
        </w:rPr>
        <w:pPrChange w:id="319" w:author="Abir benabdelghaffar" w:date="2024-03-24T10:59:00Z">
          <w:pPr>
            <w:pStyle w:val="LO-normal"/>
            <w:ind w:left="720"/>
          </w:pPr>
        </w:pPrChange>
      </w:pPr>
    </w:p>
    <w:p w14:paraId="0127248F" w14:textId="77777777" w:rsidR="004972E4" w:rsidDel="00756315" w:rsidRDefault="009B79D9" w:rsidP="00756315">
      <w:pPr>
        <w:pStyle w:val="LO-normal"/>
        <w:rPr>
          <w:del w:id="320" w:author="Abir benabdelghaffar" w:date="2024-03-24T10:58:00Z"/>
          <w:rFonts w:ascii="Times New Roman" w:eastAsia="Times New Roman" w:hAnsi="Times New Roman" w:cs="Times New Roman"/>
          <w:sz w:val="24"/>
          <w:szCs w:val="24"/>
        </w:rPr>
        <w:pPrChange w:id="321" w:author="Abir benabdelghaffar" w:date="2024-03-24T10:59:00Z">
          <w:pPr>
            <w:pStyle w:val="LO-normal"/>
            <w:ind w:left="720"/>
          </w:pPr>
        </w:pPrChange>
      </w:pPr>
      <w:del w:id="322" w:author="Abir benabdelghaffar" w:date="2024-03-24T10:55:00Z">
        <w:r w:rsidDel="00756315">
          <w:rPr>
            <w:noProof/>
            <w:lang w:eastAsia="fr-FR" w:bidi="ar-SA"/>
          </w:rPr>
          <w:drawing>
            <wp:inline distT="0" distB="0" distL="0" distR="0" wp14:anchorId="7AD64E27" wp14:editId="0A813950">
              <wp:extent cx="5633720" cy="2781300"/>
              <wp:effectExtent l="0" t="0" r="0" b="0"/>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18"/>
                      <a:stretch>
                        <a:fillRect/>
                      </a:stretch>
                    </pic:blipFill>
                    <pic:spPr bwMode="auto">
                      <a:xfrm>
                        <a:off x="0" y="0"/>
                        <a:ext cx="5633720" cy="2781300"/>
                      </a:xfrm>
                      <a:prstGeom prst="rect">
                        <a:avLst/>
                      </a:prstGeom>
                    </pic:spPr>
                  </pic:pic>
                </a:graphicData>
              </a:graphic>
            </wp:inline>
          </w:drawing>
        </w:r>
      </w:del>
    </w:p>
    <w:p w14:paraId="55B220AB" w14:textId="77777777" w:rsidR="004972E4" w:rsidDel="00756315" w:rsidRDefault="004972E4" w:rsidP="00756315">
      <w:pPr>
        <w:pStyle w:val="LO-normal"/>
        <w:rPr>
          <w:del w:id="323" w:author="Abir benabdelghaffar" w:date="2024-03-24T10:59:00Z"/>
          <w:rFonts w:ascii="Times New Roman" w:eastAsia="Times New Roman" w:hAnsi="Times New Roman" w:cs="Times New Roman"/>
          <w:sz w:val="24"/>
          <w:szCs w:val="24"/>
        </w:rPr>
        <w:pPrChange w:id="324" w:author="Abir benabdelghaffar" w:date="2024-03-24T10:59:00Z">
          <w:pPr>
            <w:pStyle w:val="LO-normal"/>
            <w:ind w:left="720"/>
          </w:pPr>
        </w:pPrChange>
      </w:pPr>
    </w:p>
    <w:p w14:paraId="2D9C2C18" w14:textId="77777777" w:rsidR="004972E4" w:rsidDel="00756315" w:rsidRDefault="009B79D9" w:rsidP="00756315">
      <w:pPr>
        <w:pStyle w:val="LO-normal"/>
        <w:rPr>
          <w:del w:id="325" w:author="Abir benabdelghaffar" w:date="2024-03-24T10:56:00Z"/>
          <w:rFonts w:ascii="Times New Roman" w:eastAsia="Times New Roman" w:hAnsi="Times New Roman" w:cs="Times New Roman"/>
          <w:sz w:val="24"/>
          <w:szCs w:val="24"/>
        </w:rPr>
        <w:pPrChange w:id="326" w:author="Abir benabdelghaffar" w:date="2024-03-24T10:59:00Z">
          <w:pPr>
            <w:pStyle w:val="LO-normal"/>
          </w:pPr>
        </w:pPrChange>
      </w:pPr>
      <w:r>
        <w:rPr>
          <w:rFonts w:ascii="Times New Roman" w:eastAsia="Times New Roman" w:hAnsi="Times New Roman" w:cs="Times New Roman"/>
          <w:color w:val="111111"/>
          <w:sz w:val="25"/>
          <w:szCs w:val="25"/>
        </w:rPr>
        <w:t xml:space="preserve">Après avoir suivi ces étapes, nous </w:t>
      </w:r>
      <w:ins w:id="327" w:author="Abir benabdelghaffar" w:date="2024-03-24T10:55:00Z">
        <w:r w:rsidR="00756315">
          <w:rPr>
            <w:rFonts w:ascii="Times New Roman" w:eastAsia="Times New Roman" w:hAnsi="Times New Roman" w:cs="Times New Roman"/>
            <w:color w:val="111111"/>
            <w:sz w:val="25"/>
            <w:szCs w:val="25"/>
          </w:rPr>
          <w:t xml:space="preserve">allons </w:t>
        </w:r>
      </w:ins>
      <w:del w:id="328" w:author="Abir benabdelghaffar" w:date="2024-03-24T10:55:00Z">
        <w:r w:rsidDel="00756315">
          <w:rPr>
            <w:rFonts w:ascii="Times New Roman" w:eastAsia="Times New Roman" w:hAnsi="Times New Roman" w:cs="Times New Roman"/>
            <w:color w:val="111111"/>
            <w:sz w:val="25"/>
            <w:szCs w:val="25"/>
          </w:rPr>
          <w:delText xml:space="preserve">avons </w:delText>
        </w:r>
        <w:r w:rsidDel="00756315">
          <w:rPr>
            <w:rFonts w:ascii="Times New Roman" w:eastAsia="Times New Roman" w:hAnsi="Times New Roman" w:cs="Times New Roman"/>
            <w:color w:val="111111"/>
            <w:sz w:val="25"/>
            <w:szCs w:val="25"/>
          </w:rPr>
          <w:delText>développé</w:delText>
        </w:r>
      </w:del>
      <w:ins w:id="329" w:author="Abir benabdelghaffar" w:date="2024-03-24T10:55:00Z">
        <w:r w:rsidR="00756315">
          <w:rPr>
            <w:rFonts w:ascii="Times New Roman" w:eastAsia="Times New Roman" w:hAnsi="Times New Roman" w:cs="Times New Roman"/>
            <w:color w:val="111111"/>
            <w:sz w:val="25"/>
            <w:szCs w:val="25"/>
          </w:rPr>
          <w:t>développer</w:t>
        </w:r>
      </w:ins>
      <w:r>
        <w:rPr>
          <w:rFonts w:ascii="Times New Roman" w:eastAsia="Times New Roman" w:hAnsi="Times New Roman" w:cs="Times New Roman"/>
          <w:color w:val="111111"/>
          <w:sz w:val="25"/>
          <w:szCs w:val="25"/>
        </w:rPr>
        <w:t xml:space="preserve"> un code Python qui </w:t>
      </w:r>
      <w:ins w:id="330" w:author="Abir benabdelghaffar" w:date="2024-03-24T10:55:00Z">
        <w:r w:rsidR="00756315">
          <w:rPr>
            <w:rFonts w:ascii="Times New Roman" w:eastAsia="Times New Roman" w:hAnsi="Times New Roman" w:cs="Times New Roman"/>
            <w:color w:val="111111"/>
            <w:sz w:val="25"/>
            <w:szCs w:val="25"/>
          </w:rPr>
          <w:t xml:space="preserve">va </w:t>
        </w:r>
      </w:ins>
      <w:r>
        <w:rPr>
          <w:rFonts w:ascii="Times New Roman" w:eastAsia="Times New Roman" w:hAnsi="Times New Roman" w:cs="Times New Roman"/>
          <w:color w:val="111111"/>
          <w:sz w:val="25"/>
          <w:szCs w:val="25"/>
        </w:rPr>
        <w:t xml:space="preserve">nous </w:t>
      </w:r>
      <w:r>
        <w:rPr>
          <w:rFonts w:ascii="Times New Roman" w:eastAsia="Times New Roman" w:hAnsi="Times New Roman" w:cs="Times New Roman"/>
          <w:color w:val="111111"/>
          <w:sz w:val="25"/>
          <w:szCs w:val="25"/>
        </w:rPr>
        <w:t>permet</w:t>
      </w:r>
      <w:ins w:id="331" w:author="Abir benabdelghaffar" w:date="2024-03-24T10:55:00Z">
        <w:r w:rsidR="00756315">
          <w:rPr>
            <w:rFonts w:ascii="Times New Roman" w:eastAsia="Times New Roman" w:hAnsi="Times New Roman" w:cs="Times New Roman"/>
            <w:color w:val="111111"/>
            <w:sz w:val="25"/>
            <w:szCs w:val="25"/>
          </w:rPr>
          <w:t>tre</w:t>
        </w:r>
      </w:ins>
      <w:r>
        <w:rPr>
          <w:rFonts w:ascii="Times New Roman" w:eastAsia="Times New Roman" w:hAnsi="Times New Roman" w:cs="Times New Roman"/>
          <w:color w:val="111111"/>
          <w:sz w:val="25"/>
          <w:szCs w:val="25"/>
        </w:rPr>
        <w:t xml:space="preserve"> d’exporter le contenu du fichier Excel créé précédemment</w:t>
      </w:r>
      <w:ins w:id="332" w:author="Abir benabdelghaffar" w:date="2024-03-24T10:56:00Z">
        <w:r w:rsidR="00756315">
          <w:rPr>
            <w:rFonts w:ascii="Times New Roman" w:eastAsia="Times New Roman" w:hAnsi="Times New Roman" w:cs="Times New Roman"/>
            <w:color w:val="111111"/>
            <w:sz w:val="25"/>
            <w:szCs w:val="25"/>
          </w:rPr>
          <w:t>.</w:t>
        </w:r>
      </w:ins>
      <w:del w:id="333" w:author="Abir benabdelghaffar" w:date="2024-03-24T10:56:00Z">
        <w:r w:rsidDel="00756315">
          <w:rPr>
            <w:noProof/>
            <w:lang w:eastAsia="fr-FR" w:bidi="ar-SA"/>
          </w:rPr>
          <w:drawing>
            <wp:inline distT="0" distB="0" distL="0" distR="0" wp14:anchorId="1A807161" wp14:editId="4C8A5C5F">
              <wp:extent cx="5986145" cy="304800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noChangeArrowheads="1"/>
                      </pic:cNvPicPr>
                    </pic:nvPicPr>
                    <pic:blipFill>
                      <a:blip r:embed="rId19"/>
                      <a:stretch>
                        <a:fillRect/>
                      </a:stretch>
                    </pic:blipFill>
                    <pic:spPr bwMode="auto">
                      <a:xfrm>
                        <a:off x="0" y="0"/>
                        <a:ext cx="5986145" cy="3048000"/>
                      </a:xfrm>
                      <a:prstGeom prst="rect">
                        <a:avLst/>
                      </a:prstGeom>
                    </pic:spPr>
                  </pic:pic>
                </a:graphicData>
              </a:graphic>
            </wp:inline>
          </w:drawing>
        </w:r>
      </w:del>
    </w:p>
    <w:p w14:paraId="5B547034" w14:textId="77777777" w:rsidR="004972E4" w:rsidDel="00756315" w:rsidRDefault="004972E4" w:rsidP="00756315">
      <w:pPr>
        <w:pStyle w:val="LO-normal"/>
        <w:rPr>
          <w:del w:id="334" w:author="Abir benabdelghaffar" w:date="2024-03-24T10:56:00Z"/>
          <w:rFonts w:ascii="Times New Roman" w:eastAsia="Times New Roman" w:hAnsi="Times New Roman" w:cs="Times New Roman"/>
          <w:sz w:val="24"/>
          <w:szCs w:val="24"/>
        </w:rPr>
        <w:pPrChange w:id="335" w:author="Abir benabdelghaffar" w:date="2024-03-24T10:59:00Z">
          <w:pPr>
            <w:pStyle w:val="LO-normal"/>
          </w:pPr>
        </w:pPrChange>
      </w:pPr>
    </w:p>
    <w:p w14:paraId="516172C6" w14:textId="77777777" w:rsidR="004972E4" w:rsidDel="00756315" w:rsidRDefault="004972E4" w:rsidP="00756315">
      <w:pPr>
        <w:pStyle w:val="LO-normal"/>
        <w:rPr>
          <w:del w:id="336" w:author="Abir benabdelghaffar" w:date="2024-03-24T10:56:00Z"/>
          <w:rFonts w:ascii="Times New Roman" w:eastAsia="Times New Roman" w:hAnsi="Times New Roman" w:cs="Times New Roman"/>
          <w:sz w:val="24"/>
          <w:szCs w:val="24"/>
        </w:rPr>
        <w:pPrChange w:id="337" w:author="Abir benabdelghaffar" w:date="2024-03-24T10:59:00Z">
          <w:pPr>
            <w:pStyle w:val="LO-normal"/>
          </w:pPr>
        </w:pPrChange>
      </w:pPr>
    </w:p>
    <w:p w14:paraId="227D07BF" w14:textId="77777777" w:rsidR="004972E4" w:rsidDel="00756315" w:rsidRDefault="004972E4" w:rsidP="00756315">
      <w:pPr>
        <w:pStyle w:val="LO-normal"/>
        <w:rPr>
          <w:del w:id="338" w:author="Abir benabdelghaffar" w:date="2024-03-24T10:56:00Z"/>
          <w:rFonts w:ascii="Times New Roman" w:eastAsia="Times New Roman" w:hAnsi="Times New Roman" w:cs="Times New Roman"/>
          <w:sz w:val="24"/>
          <w:szCs w:val="24"/>
        </w:rPr>
        <w:pPrChange w:id="339" w:author="Abir benabdelghaffar" w:date="2024-03-24T10:59:00Z">
          <w:pPr>
            <w:pStyle w:val="LO-normal"/>
          </w:pPr>
        </w:pPrChange>
      </w:pPr>
    </w:p>
    <w:p w14:paraId="319F00DB" w14:textId="77777777" w:rsidR="004972E4" w:rsidDel="00756315" w:rsidRDefault="004972E4" w:rsidP="00756315">
      <w:pPr>
        <w:pStyle w:val="LO-normal"/>
        <w:rPr>
          <w:del w:id="340" w:author="Abir benabdelghaffar" w:date="2024-03-24T10:56:00Z"/>
          <w:rFonts w:ascii="Times New Roman" w:eastAsia="Times New Roman" w:hAnsi="Times New Roman" w:cs="Times New Roman"/>
          <w:sz w:val="24"/>
          <w:szCs w:val="24"/>
        </w:rPr>
        <w:pPrChange w:id="341" w:author="Abir benabdelghaffar" w:date="2024-03-24T10:59:00Z">
          <w:pPr>
            <w:pStyle w:val="LO-normal"/>
          </w:pPr>
        </w:pPrChange>
      </w:pPr>
    </w:p>
    <w:p w14:paraId="3BF09C90" w14:textId="77777777" w:rsidR="004972E4" w:rsidDel="00756315" w:rsidRDefault="004972E4" w:rsidP="00756315">
      <w:pPr>
        <w:pStyle w:val="LO-normal"/>
        <w:rPr>
          <w:del w:id="342" w:author="Abir benabdelghaffar" w:date="2024-03-24T10:56:00Z"/>
          <w:rFonts w:ascii="Times New Roman" w:eastAsia="Times New Roman" w:hAnsi="Times New Roman" w:cs="Times New Roman"/>
          <w:sz w:val="24"/>
          <w:szCs w:val="24"/>
        </w:rPr>
        <w:pPrChange w:id="343" w:author="Abir benabdelghaffar" w:date="2024-03-24T10:59:00Z">
          <w:pPr>
            <w:pStyle w:val="LO-normal"/>
          </w:pPr>
        </w:pPrChange>
      </w:pPr>
    </w:p>
    <w:p w14:paraId="18B31356" w14:textId="77777777" w:rsidR="004972E4" w:rsidRDefault="004972E4" w:rsidP="00756315">
      <w:pPr>
        <w:pStyle w:val="LO-normal"/>
        <w:rPr>
          <w:rFonts w:ascii="Times New Roman" w:eastAsia="Times New Roman" w:hAnsi="Times New Roman" w:cs="Times New Roman"/>
          <w:sz w:val="24"/>
          <w:szCs w:val="24"/>
        </w:rPr>
        <w:pPrChange w:id="344" w:author="Abir benabdelghaffar" w:date="2024-03-24T10:59:00Z">
          <w:pPr>
            <w:pStyle w:val="LO-normal"/>
          </w:pPr>
        </w:pPrChange>
      </w:pPr>
    </w:p>
    <w:p w14:paraId="28F9879C" w14:textId="77777777" w:rsidR="004972E4" w:rsidRDefault="009B79D9">
      <w:pPr>
        <w:pStyle w:val="LO-normal"/>
        <w:rPr>
          <w:rFonts w:ascii="Times New Roman" w:eastAsia="Times New Roman" w:hAnsi="Times New Roman" w:cs="Times New Roman"/>
          <w:sz w:val="24"/>
          <w:szCs w:val="24"/>
        </w:rPr>
      </w:pPr>
      <w:del w:id="345" w:author="Abir benabdelghaffar" w:date="2024-03-24T10:56:00Z">
        <w:r w:rsidDel="00756315">
          <w:rPr>
            <w:noProof/>
            <w:lang w:eastAsia="fr-FR" w:bidi="ar-SA"/>
          </w:rPr>
          <w:drawing>
            <wp:inline distT="0" distB="0" distL="0" distR="0" wp14:anchorId="711ED561" wp14:editId="46ECCBDF">
              <wp:extent cx="5738495" cy="3476625"/>
              <wp:effectExtent l="0" t="0" r="0" b="0"/>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a:picLocks noChangeAspect="1" noChangeArrowheads="1"/>
                      </pic:cNvPicPr>
                    </pic:nvPicPr>
                    <pic:blipFill>
                      <a:blip r:embed="rId20"/>
                      <a:stretch>
                        <a:fillRect/>
                      </a:stretch>
                    </pic:blipFill>
                    <pic:spPr bwMode="auto">
                      <a:xfrm>
                        <a:off x="0" y="0"/>
                        <a:ext cx="5738495" cy="3476625"/>
                      </a:xfrm>
                      <a:prstGeom prst="rect">
                        <a:avLst/>
                      </a:prstGeom>
                    </pic:spPr>
                  </pic:pic>
                </a:graphicData>
              </a:graphic>
            </wp:inline>
          </w:drawing>
        </w:r>
      </w:del>
    </w:p>
    <w:p w14:paraId="07D43C73" w14:textId="77777777" w:rsidR="004972E4" w:rsidDel="00756315" w:rsidRDefault="004972E4">
      <w:pPr>
        <w:pStyle w:val="LO-normal"/>
        <w:rPr>
          <w:del w:id="346" w:author="Abir benabdelghaffar" w:date="2024-03-24T10:56:00Z"/>
          <w:rFonts w:ascii="Times New Roman" w:eastAsia="Times New Roman" w:hAnsi="Times New Roman" w:cs="Times New Roman"/>
          <w:sz w:val="24"/>
          <w:szCs w:val="24"/>
        </w:rPr>
      </w:pPr>
    </w:p>
    <w:p w14:paraId="741FB3E8" w14:textId="77777777" w:rsidR="004972E4" w:rsidDel="00756315" w:rsidRDefault="009B79D9">
      <w:pPr>
        <w:pStyle w:val="LO-normal"/>
        <w:rPr>
          <w:del w:id="347" w:author="Abir benabdelghaffar" w:date="2024-03-24T10:56:00Z"/>
          <w:rFonts w:ascii="Times New Roman" w:eastAsia="Times New Roman" w:hAnsi="Times New Roman" w:cs="Times New Roman"/>
          <w:sz w:val="24"/>
          <w:szCs w:val="24"/>
        </w:rPr>
      </w:pPr>
      <w:del w:id="348" w:author="Abir benabdelghaffar" w:date="2024-03-24T10:56:00Z">
        <w:r w:rsidDel="00756315">
          <w:rPr>
            <w:noProof/>
            <w:lang w:eastAsia="fr-FR" w:bidi="ar-SA"/>
          </w:rPr>
          <w:drawing>
            <wp:inline distT="0" distB="0" distL="0" distR="0" wp14:anchorId="03BFAEF9" wp14:editId="6BA83D9A">
              <wp:extent cx="5731510" cy="31750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noChangeArrowheads="1"/>
                      </pic:cNvPicPr>
                    </pic:nvPicPr>
                    <pic:blipFill>
                      <a:blip r:embed="rId21"/>
                      <a:stretch>
                        <a:fillRect/>
                      </a:stretch>
                    </pic:blipFill>
                    <pic:spPr bwMode="auto">
                      <a:xfrm>
                        <a:off x="0" y="0"/>
                        <a:ext cx="5731510" cy="3175000"/>
                      </a:xfrm>
                      <a:prstGeom prst="rect">
                        <a:avLst/>
                      </a:prstGeom>
                    </pic:spPr>
                  </pic:pic>
                </a:graphicData>
              </a:graphic>
            </wp:inline>
          </w:drawing>
        </w:r>
      </w:del>
    </w:p>
    <w:p w14:paraId="7F45CAF5" w14:textId="77777777" w:rsidR="004972E4" w:rsidDel="00756315" w:rsidRDefault="004972E4">
      <w:pPr>
        <w:pStyle w:val="LO-normal"/>
        <w:rPr>
          <w:del w:id="349" w:author="Abir benabdelghaffar" w:date="2024-03-24T10:56:00Z"/>
          <w:rFonts w:ascii="Times New Roman" w:eastAsia="Times New Roman" w:hAnsi="Times New Roman" w:cs="Times New Roman"/>
          <w:sz w:val="24"/>
          <w:szCs w:val="24"/>
        </w:rPr>
      </w:pPr>
    </w:p>
    <w:p w14:paraId="338806A0" w14:textId="77777777" w:rsidR="004972E4" w:rsidRDefault="00756315">
      <w:pPr>
        <w:pStyle w:val="LO-normal"/>
        <w:rPr>
          <w:rFonts w:ascii="Times New Roman" w:eastAsia="Times New Roman" w:hAnsi="Times New Roman" w:cs="Times New Roman"/>
          <w:sz w:val="24"/>
          <w:szCs w:val="24"/>
        </w:rPr>
      </w:pPr>
      <w:ins w:id="350" w:author="Abir benabdelghaffar" w:date="2024-03-24T10:56:00Z">
        <w:r>
          <w:rPr>
            <w:rFonts w:ascii="Times New Roman" w:eastAsia="Times New Roman" w:hAnsi="Times New Roman" w:cs="Times New Roman"/>
            <w:color w:val="111111"/>
            <w:sz w:val="24"/>
            <w:szCs w:val="24"/>
          </w:rPr>
          <w:t>Et f</w:t>
        </w:r>
      </w:ins>
      <w:del w:id="351" w:author="Abir benabdelghaffar" w:date="2024-03-24T10:56:00Z">
        <w:r w:rsidR="009B79D9" w:rsidDel="00756315">
          <w:rPr>
            <w:rFonts w:ascii="Times New Roman" w:eastAsia="Times New Roman" w:hAnsi="Times New Roman" w:cs="Times New Roman"/>
            <w:color w:val="111111"/>
            <w:sz w:val="24"/>
            <w:szCs w:val="24"/>
          </w:rPr>
          <w:delText>F</w:delText>
        </w:r>
      </w:del>
      <w:r w:rsidR="009B79D9">
        <w:rPr>
          <w:rFonts w:ascii="Times New Roman" w:eastAsia="Times New Roman" w:hAnsi="Times New Roman" w:cs="Times New Roman"/>
          <w:color w:val="111111"/>
          <w:sz w:val="24"/>
          <w:szCs w:val="24"/>
        </w:rPr>
        <w:t>in</w:t>
      </w:r>
      <w:ins w:id="352" w:author="Abir benabdelghaffar" w:date="2024-03-24T10:57:00Z">
        <w:r>
          <w:rPr>
            <w:rFonts w:ascii="Times New Roman" w:eastAsia="Times New Roman" w:hAnsi="Times New Roman" w:cs="Times New Roman"/>
            <w:color w:val="111111"/>
            <w:sz w:val="24"/>
            <w:szCs w:val="24"/>
          </w:rPr>
          <w:t>a</w:t>
        </w:r>
      </w:ins>
      <w:del w:id="353" w:author="Abir benabdelghaffar" w:date="2024-03-24T10:57:00Z">
        <w:r w:rsidR="009B79D9" w:rsidDel="00756315">
          <w:rPr>
            <w:rFonts w:ascii="Times New Roman" w:eastAsia="Times New Roman" w:hAnsi="Times New Roman" w:cs="Times New Roman"/>
            <w:color w:val="111111"/>
            <w:sz w:val="24"/>
            <w:szCs w:val="24"/>
          </w:rPr>
          <w:delText>a</w:delText>
        </w:r>
        <w:r w:rsidR="009B79D9" w:rsidDel="00756315">
          <w:rPr>
            <w:rFonts w:ascii="Times New Roman" w:eastAsia="Times New Roman" w:hAnsi="Times New Roman" w:cs="Times New Roman"/>
            <w:color w:val="111111"/>
            <w:sz w:val="24"/>
            <w:szCs w:val="24"/>
          </w:rPr>
          <w:delText>lement ,</w:delText>
        </w:r>
      </w:del>
      <w:ins w:id="354" w:author="Abir benabdelghaffar" w:date="2024-03-24T10:57:00Z">
        <w:r>
          <w:rPr>
            <w:rFonts w:ascii="Times New Roman" w:eastAsia="Times New Roman" w:hAnsi="Times New Roman" w:cs="Times New Roman"/>
            <w:color w:val="111111"/>
            <w:sz w:val="24"/>
            <w:szCs w:val="24"/>
          </w:rPr>
          <w:t>lement,</w:t>
        </w:r>
      </w:ins>
      <w:r w:rsidR="009B79D9">
        <w:rPr>
          <w:rFonts w:ascii="Times New Roman" w:eastAsia="Times New Roman" w:hAnsi="Times New Roman" w:cs="Times New Roman"/>
          <w:color w:val="111111"/>
          <w:sz w:val="24"/>
          <w:szCs w:val="24"/>
        </w:rPr>
        <w:t xml:space="preserve"> pour synchroniser les modifications opérées sur le fichier Excel de départ, il suffit d’enregistrer ces modifications, puis de ré-exécuter le code </w:t>
      </w:r>
      <w:ins w:id="355" w:author="Abir benabdelghaffar" w:date="2024-03-24T10:57:00Z">
        <w:r>
          <w:rPr>
            <w:rFonts w:ascii="Times New Roman" w:eastAsia="Times New Roman" w:hAnsi="Times New Roman" w:cs="Times New Roman"/>
            <w:color w:val="111111"/>
            <w:sz w:val="24"/>
            <w:szCs w:val="24"/>
          </w:rPr>
          <w:t>réalis</w:t>
        </w:r>
      </w:ins>
      <w:ins w:id="356" w:author="Abir benabdelghaffar" w:date="2024-03-24T10:58:00Z">
        <w:r>
          <w:rPr>
            <w:rFonts w:ascii="Times New Roman" w:eastAsia="Times New Roman" w:hAnsi="Times New Roman" w:cs="Times New Roman"/>
            <w:color w:val="111111"/>
            <w:sz w:val="24"/>
            <w:szCs w:val="24"/>
          </w:rPr>
          <w:t xml:space="preserve">ée </w:t>
        </w:r>
      </w:ins>
      <w:del w:id="357" w:author="Abir benabdelghaffar" w:date="2024-03-24T10:57:00Z">
        <w:r w:rsidR="009B79D9" w:rsidDel="00756315">
          <w:rPr>
            <w:rFonts w:ascii="Times New Roman" w:eastAsia="Times New Roman" w:hAnsi="Times New Roman" w:cs="Times New Roman"/>
            <w:color w:val="111111"/>
            <w:sz w:val="24"/>
            <w:szCs w:val="24"/>
          </w:rPr>
          <w:delText xml:space="preserve">présenté ci-dessus </w:delText>
        </w:r>
      </w:del>
      <w:ins w:id="358" w:author="Abir benabdelghaffar" w:date="2024-03-24T10:58:00Z">
        <w:r>
          <w:rPr>
            <w:rFonts w:ascii="Times New Roman" w:eastAsia="Times New Roman" w:hAnsi="Times New Roman" w:cs="Times New Roman"/>
            <w:color w:val="111111"/>
            <w:sz w:val="24"/>
            <w:szCs w:val="24"/>
          </w:rPr>
          <w:t>afin de</w:t>
        </w:r>
      </w:ins>
      <w:del w:id="359" w:author="Abir benabdelghaffar" w:date="2024-03-24T10:58:00Z">
        <w:r w:rsidR="009B79D9" w:rsidDel="00756315">
          <w:rPr>
            <w:rFonts w:ascii="Times New Roman" w:eastAsia="Times New Roman" w:hAnsi="Times New Roman" w:cs="Times New Roman"/>
            <w:color w:val="111111"/>
            <w:sz w:val="24"/>
            <w:szCs w:val="24"/>
          </w:rPr>
          <w:delText>p</w:delText>
        </w:r>
        <w:r w:rsidR="009B79D9" w:rsidDel="00756315">
          <w:rPr>
            <w:rFonts w:ascii="Times New Roman" w:eastAsia="Times New Roman" w:hAnsi="Times New Roman" w:cs="Times New Roman"/>
            <w:color w:val="111111"/>
            <w:sz w:val="24"/>
            <w:szCs w:val="24"/>
          </w:rPr>
          <w:delText>o</w:delText>
        </w:r>
        <w:r w:rsidR="009B79D9" w:rsidDel="00756315">
          <w:rPr>
            <w:rFonts w:ascii="Times New Roman" w:eastAsia="Times New Roman" w:hAnsi="Times New Roman" w:cs="Times New Roman"/>
            <w:color w:val="111111"/>
            <w:sz w:val="24"/>
            <w:szCs w:val="24"/>
          </w:rPr>
          <w:delText>u</w:delText>
        </w:r>
        <w:r w:rsidR="009B79D9" w:rsidDel="00756315">
          <w:rPr>
            <w:rFonts w:ascii="Times New Roman" w:eastAsia="Times New Roman" w:hAnsi="Times New Roman" w:cs="Times New Roman"/>
            <w:color w:val="111111"/>
            <w:sz w:val="24"/>
            <w:szCs w:val="24"/>
          </w:rPr>
          <w:delText>r</w:delText>
        </w:r>
      </w:del>
      <w:r w:rsidR="009B79D9">
        <w:rPr>
          <w:rFonts w:ascii="Times New Roman" w:eastAsia="Times New Roman" w:hAnsi="Times New Roman" w:cs="Times New Roman"/>
          <w:color w:val="111111"/>
          <w:sz w:val="24"/>
          <w:szCs w:val="24"/>
        </w:rPr>
        <w:t xml:space="preserve"> mettre à jour l’agenda publié en ligne.</w:t>
      </w:r>
    </w:p>
    <w:p w14:paraId="0472F814" w14:textId="77777777" w:rsidR="004972E4" w:rsidDel="00756315" w:rsidRDefault="004972E4">
      <w:pPr>
        <w:pStyle w:val="LO-normal"/>
        <w:rPr>
          <w:del w:id="360" w:author="Abir benabdelghaffar" w:date="2024-03-24T10:59:00Z"/>
          <w:rFonts w:ascii="Times New Roman" w:eastAsia="Times New Roman" w:hAnsi="Times New Roman" w:cs="Times New Roman"/>
          <w:sz w:val="24"/>
          <w:szCs w:val="24"/>
        </w:rPr>
      </w:pPr>
    </w:p>
    <w:p w14:paraId="49A3C379" w14:textId="77777777" w:rsidR="004972E4" w:rsidDel="00756315" w:rsidRDefault="004972E4">
      <w:pPr>
        <w:pStyle w:val="LO-normal"/>
        <w:rPr>
          <w:del w:id="361" w:author="Abir benabdelghaffar" w:date="2024-03-24T10:59:00Z"/>
          <w:rFonts w:ascii="Times New Roman" w:eastAsia="Times New Roman" w:hAnsi="Times New Roman" w:cs="Times New Roman"/>
          <w:sz w:val="24"/>
          <w:szCs w:val="24"/>
        </w:rPr>
      </w:pPr>
    </w:p>
    <w:p w14:paraId="2A8ED93E" w14:textId="77777777" w:rsidR="004972E4" w:rsidDel="00756315" w:rsidRDefault="004972E4">
      <w:pPr>
        <w:pStyle w:val="Heading5"/>
        <w:keepNext w:val="0"/>
        <w:keepLines w:val="0"/>
        <w:spacing w:before="220" w:after="40"/>
        <w:rPr>
          <w:del w:id="362" w:author="Abir benabdelghaffar" w:date="2024-03-24T10:59:00Z"/>
          <w:rFonts w:ascii="Times New Roman" w:eastAsia="Times New Roman" w:hAnsi="Times New Roman" w:cs="Times New Roman"/>
          <w:b/>
          <w:color w:val="000000"/>
          <w:sz w:val="24"/>
          <w:szCs w:val="24"/>
        </w:rPr>
      </w:pPr>
      <w:bookmarkStart w:id="363" w:name="_heading=h.d2x405c9rigl"/>
      <w:bookmarkEnd w:id="363"/>
    </w:p>
    <w:p w14:paraId="4530E2A9" w14:textId="77777777" w:rsidR="004972E4" w:rsidRDefault="004972E4">
      <w:pPr>
        <w:pStyle w:val="LO-normal"/>
      </w:pPr>
    </w:p>
    <w:p w14:paraId="7F743DA4" w14:textId="77777777" w:rsidR="004972E4" w:rsidRDefault="009B79D9">
      <w:pPr>
        <w:pStyle w:val="Heading5"/>
        <w:keepNext w:val="0"/>
        <w:keepLines w:val="0"/>
        <w:spacing w:before="220" w:after="40"/>
        <w:rPr>
          <w:rFonts w:ascii="Times New Roman" w:eastAsia="Times New Roman" w:hAnsi="Times New Roman" w:cs="Times New Roman"/>
          <w:b/>
          <w:color w:val="000000"/>
          <w:sz w:val="24"/>
          <w:szCs w:val="24"/>
        </w:rPr>
      </w:pPr>
      <w:bookmarkStart w:id="364" w:name="_heading=h.4d34og8"/>
      <w:bookmarkEnd w:id="364"/>
      <w:r>
        <w:rPr>
          <w:rFonts w:ascii="Times New Roman" w:eastAsia="Times New Roman" w:hAnsi="Times New Roman" w:cs="Times New Roman"/>
          <w:b/>
          <w:color w:val="000000"/>
          <w:sz w:val="24"/>
          <w:szCs w:val="24"/>
        </w:rPr>
        <w:t>Obstacles</w:t>
      </w:r>
    </w:p>
    <w:p w14:paraId="296DAB06" w14:textId="77777777" w:rsidR="004972E4" w:rsidRDefault="009B79D9">
      <w:pPr>
        <w:pStyle w:val="LO-normal"/>
        <w:spacing w:before="240" w:after="24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Nous </w:t>
      </w:r>
      <w:del w:id="365" w:author="Auteur inconnu" w:date="2024-03-11T17:20:00Z">
        <w:r>
          <w:rPr>
            <w:rFonts w:ascii="Times New Roman" w:eastAsia="Times New Roman" w:hAnsi="Times New Roman" w:cs="Times New Roman"/>
            <w:color w:val="111111"/>
            <w:sz w:val="24"/>
            <w:szCs w:val="24"/>
          </w:rPr>
          <w:delText>avons fait</w:delText>
        </w:r>
      </w:del>
      <w:ins w:id="366" w:author="Auteur inconnu" w:date="2024-03-11T17:20:00Z">
        <w:r>
          <w:rPr>
            <w:rFonts w:ascii="Times New Roman" w:eastAsia="Times New Roman" w:hAnsi="Times New Roman" w:cs="Times New Roman"/>
            <w:color w:val="111111"/>
            <w:sz w:val="24"/>
            <w:szCs w:val="24"/>
          </w:rPr>
          <w:t>allons faire</w:t>
        </w:r>
      </w:ins>
      <w:r>
        <w:rPr>
          <w:rFonts w:ascii="Times New Roman" w:eastAsia="Times New Roman" w:hAnsi="Times New Roman" w:cs="Times New Roman"/>
          <w:color w:val="111111"/>
          <w:sz w:val="24"/>
          <w:szCs w:val="24"/>
        </w:rPr>
        <w:t xml:space="preserve"> face à divers obstacles techniques tout au long de ce projet. Au départ, nous </w:t>
      </w:r>
      <w:del w:id="367" w:author="Auteur inconnu" w:date="2024-03-11T17:20:00Z">
        <w:r>
          <w:rPr>
            <w:rFonts w:ascii="Times New Roman" w:eastAsia="Times New Roman" w:hAnsi="Times New Roman" w:cs="Times New Roman"/>
            <w:color w:val="111111"/>
            <w:sz w:val="24"/>
            <w:szCs w:val="24"/>
          </w:rPr>
          <w:delText>avons dû</w:delText>
        </w:r>
      </w:del>
      <w:ins w:id="368" w:author="Auteur inconnu" w:date="2024-03-11T17:20:00Z">
        <w:r>
          <w:rPr>
            <w:rFonts w:ascii="Times New Roman" w:eastAsia="Times New Roman" w:hAnsi="Times New Roman" w:cs="Times New Roman"/>
            <w:color w:val="111111"/>
            <w:sz w:val="24"/>
            <w:szCs w:val="24"/>
          </w:rPr>
          <w:t>devrons</w:t>
        </w:r>
      </w:ins>
      <w:r>
        <w:rPr>
          <w:rFonts w:ascii="Times New Roman" w:eastAsia="Times New Roman" w:hAnsi="Times New Roman" w:cs="Times New Roman"/>
          <w:color w:val="111111"/>
          <w:sz w:val="24"/>
          <w:szCs w:val="24"/>
        </w:rPr>
        <w:t xml:space="preserve"> convertir une base de données</w:t>
      </w:r>
      <w:ins w:id="369" w:author="Abir benabdelghaffar" w:date="2024-03-24T11:02:00Z">
        <w:r w:rsidR="00D971DF" w:rsidRPr="00D971DF">
          <w:rPr>
            <w:rFonts w:ascii="Times New Roman" w:eastAsia="Times New Roman" w:hAnsi="Times New Roman" w:cs="Times New Roman"/>
            <w:color w:val="111111"/>
            <w:sz w:val="24"/>
            <w:szCs w:val="24"/>
          </w:rPr>
          <w:t xml:space="preserve"> </w:t>
        </w:r>
        <w:r w:rsidR="00D971DF">
          <w:rPr>
            <w:rFonts w:ascii="Times New Roman" w:eastAsia="Times New Roman" w:hAnsi="Times New Roman" w:cs="Times New Roman"/>
            <w:color w:val="111111"/>
            <w:sz w:val="24"/>
            <w:szCs w:val="24"/>
          </w:rPr>
          <w:t>au format Excel</w:t>
        </w:r>
      </w:ins>
      <w:ins w:id="370" w:author="Abir benabdelghaffar" w:date="2024-03-24T11:01:00Z">
        <w:r w:rsidR="00D971DF">
          <w:rPr>
            <w:rFonts w:ascii="Times New Roman" w:eastAsia="Times New Roman" w:hAnsi="Times New Roman" w:cs="Times New Roman"/>
            <w:color w:val="111111"/>
            <w:sz w:val="24"/>
            <w:szCs w:val="24"/>
          </w:rPr>
          <w:t xml:space="preserve"> </w:t>
        </w:r>
        <w:r w:rsidR="00756315">
          <w:rPr>
            <w:rFonts w:ascii="Times New Roman" w:eastAsia="Times New Roman" w:hAnsi="Times New Roman" w:cs="Times New Roman"/>
            <w:color w:val="111111"/>
            <w:sz w:val="24"/>
            <w:szCs w:val="24"/>
          </w:rPr>
          <w:t>moins informati</w:t>
        </w:r>
        <w:r w:rsidR="00D971DF">
          <w:rPr>
            <w:rFonts w:ascii="Times New Roman" w:eastAsia="Times New Roman" w:hAnsi="Times New Roman" w:cs="Times New Roman"/>
            <w:color w:val="111111"/>
            <w:sz w:val="24"/>
            <w:szCs w:val="24"/>
          </w:rPr>
          <w:t xml:space="preserve">ve </w:t>
        </w:r>
      </w:ins>
      <w:del w:id="371" w:author="Abir benabdelghaffar" w:date="2024-03-24T11:01:00Z">
        <w:r w:rsidDel="00756315">
          <w:rPr>
            <w:rFonts w:ascii="Times New Roman" w:eastAsia="Times New Roman" w:hAnsi="Times New Roman" w:cs="Times New Roman"/>
            <w:color w:val="111111"/>
            <w:sz w:val="24"/>
            <w:szCs w:val="24"/>
          </w:rPr>
          <w:delText xml:space="preserve"> </w:delText>
        </w:r>
        <w:commentRangeStart w:id="372"/>
        <w:r w:rsidDel="00756315">
          <w:rPr>
            <w:rFonts w:ascii="Times New Roman" w:eastAsia="Times New Roman" w:hAnsi="Times New Roman" w:cs="Times New Roman"/>
            <w:color w:val="111111"/>
            <w:sz w:val="24"/>
            <w:szCs w:val="24"/>
          </w:rPr>
          <w:delText>m</w:delText>
        </w:r>
        <w:r w:rsidDel="00756315">
          <w:rPr>
            <w:rFonts w:ascii="Times New Roman" w:eastAsia="Times New Roman" w:hAnsi="Times New Roman" w:cs="Times New Roman"/>
            <w:color w:val="111111"/>
            <w:sz w:val="24"/>
            <w:szCs w:val="24"/>
          </w:rPr>
          <w:delText>a</w:delText>
        </w:r>
        <w:r w:rsidDel="00756315">
          <w:rPr>
            <w:rFonts w:ascii="Times New Roman" w:eastAsia="Times New Roman" w:hAnsi="Times New Roman" w:cs="Times New Roman"/>
            <w:color w:val="111111"/>
            <w:sz w:val="24"/>
            <w:szCs w:val="24"/>
          </w:rPr>
          <w:delText>l</w:delText>
        </w:r>
        <w:r w:rsidDel="00756315">
          <w:rPr>
            <w:rFonts w:ascii="Times New Roman" w:eastAsia="Times New Roman" w:hAnsi="Times New Roman" w:cs="Times New Roman"/>
            <w:color w:val="111111"/>
            <w:sz w:val="24"/>
            <w:szCs w:val="24"/>
          </w:rPr>
          <w:delText xml:space="preserve"> </w:delText>
        </w:r>
        <w:r w:rsidDel="00756315">
          <w:rPr>
            <w:rFonts w:ascii="Times New Roman" w:eastAsia="Times New Roman" w:hAnsi="Times New Roman" w:cs="Times New Roman"/>
            <w:color w:val="111111"/>
            <w:sz w:val="24"/>
            <w:szCs w:val="24"/>
          </w:rPr>
          <w:delText>o</w:delText>
        </w:r>
        <w:r w:rsidDel="00756315">
          <w:rPr>
            <w:rFonts w:ascii="Times New Roman" w:eastAsia="Times New Roman" w:hAnsi="Times New Roman" w:cs="Times New Roman"/>
            <w:color w:val="111111"/>
            <w:sz w:val="24"/>
            <w:szCs w:val="24"/>
          </w:rPr>
          <w:delText>r</w:delText>
        </w:r>
        <w:r w:rsidDel="00756315">
          <w:rPr>
            <w:rFonts w:ascii="Times New Roman" w:eastAsia="Times New Roman" w:hAnsi="Times New Roman" w:cs="Times New Roman"/>
            <w:color w:val="111111"/>
            <w:sz w:val="24"/>
            <w:szCs w:val="24"/>
          </w:rPr>
          <w:delText>g</w:delText>
        </w:r>
        <w:r w:rsidDel="00756315">
          <w:rPr>
            <w:rFonts w:ascii="Times New Roman" w:eastAsia="Times New Roman" w:hAnsi="Times New Roman" w:cs="Times New Roman"/>
            <w:color w:val="111111"/>
            <w:sz w:val="24"/>
            <w:szCs w:val="24"/>
          </w:rPr>
          <w:delText>a</w:delText>
        </w:r>
        <w:r w:rsidDel="00756315">
          <w:rPr>
            <w:rFonts w:ascii="Times New Roman" w:eastAsia="Times New Roman" w:hAnsi="Times New Roman" w:cs="Times New Roman"/>
            <w:color w:val="111111"/>
            <w:sz w:val="24"/>
            <w:szCs w:val="24"/>
          </w:rPr>
          <w:delText>n</w:delText>
        </w:r>
        <w:r w:rsidDel="00756315">
          <w:rPr>
            <w:rFonts w:ascii="Times New Roman" w:eastAsia="Times New Roman" w:hAnsi="Times New Roman" w:cs="Times New Roman"/>
            <w:color w:val="111111"/>
            <w:sz w:val="24"/>
            <w:szCs w:val="24"/>
          </w:rPr>
          <w:delText>i</w:delText>
        </w:r>
        <w:r w:rsidDel="00756315">
          <w:rPr>
            <w:rFonts w:ascii="Times New Roman" w:eastAsia="Times New Roman" w:hAnsi="Times New Roman" w:cs="Times New Roman"/>
            <w:color w:val="111111"/>
            <w:sz w:val="24"/>
            <w:szCs w:val="24"/>
          </w:rPr>
          <w:delText>s</w:delText>
        </w:r>
        <w:r w:rsidDel="00756315">
          <w:rPr>
            <w:rFonts w:ascii="Times New Roman" w:eastAsia="Times New Roman" w:hAnsi="Times New Roman" w:cs="Times New Roman"/>
            <w:color w:val="111111"/>
            <w:sz w:val="24"/>
            <w:szCs w:val="24"/>
          </w:rPr>
          <w:delText>é</w:delText>
        </w:r>
        <w:r w:rsidDel="00756315">
          <w:rPr>
            <w:rFonts w:ascii="Times New Roman" w:eastAsia="Times New Roman" w:hAnsi="Times New Roman" w:cs="Times New Roman"/>
            <w:color w:val="111111"/>
            <w:sz w:val="24"/>
            <w:szCs w:val="24"/>
          </w:rPr>
          <w:delText>e</w:delText>
        </w:r>
        <w:commentRangeEnd w:id="372"/>
        <w:r w:rsidDel="00756315">
          <w:commentReference w:id="372"/>
        </w:r>
        <w:r w:rsidDel="00756315">
          <w:rPr>
            <w:rFonts w:ascii="Times New Roman" w:eastAsia="Times New Roman" w:hAnsi="Times New Roman" w:cs="Times New Roman"/>
            <w:color w:val="111111"/>
            <w:sz w:val="24"/>
            <w:szCs w:val="24"/>
          </w:rPr>
          <w:delText xml:space="preserve"> </w:delText>
        </w:r>
      </w:del>
      <w:del w:id="373" w:author="Abir benabdelghaffar" w:date="2024-03-24T11:02:00Z">
        <w:r w:rsidDel="00D971DF">
          <w:rPr>
            <w:rFonts w:ascii="Times New Roman" w:eastAsia="Times New Roman" w:hAnsi="Times New Roman" w:cs="Times New Roman"/>
            <w:color w:val="111111"/>
            <w:sz w:val="24"/>
            <w:szCs w:val="24"/>
          </w:rPr>
          <w:delText xml:space="preserve">au format Excel </w:delText>
        </w:r>
      </w:del>
      <w:r>
        <w:rPr>
          <w:rFonts w:ascii="Times New Roman" w:eastAsia="Times New Roman" w:hAnsi="Times New Roman" w:cs="Times New Roman"/>
          <w:color w:val="111111"/>
          <w:sz w:val="24"/>
          <w:szCs w:val="24"/>
        </w:rPr>
        <w:t>en un format plus structuré en utilisant un programme Python.</w:t>
      </w:r>
    </w:p>
    <w:p w14:paraId="6F46D520" w14:textId="77777777" w:rsidR="004972E4" w:rsidRDefault="009B79D9">
      <w:pPr>
        <w:pStyle w:val="LO-normal"/>
        <w:spacing w:before="240" w:after="24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De plus, le choix des outils techniques et la maîtrise de leurs applications, notamment les bibliothèques à utiliser, </w:t>
      </w:r>
      <w:ins w:id="374" w:author="Auteur inconnu" w:date="2024-03-11T17:21:00Z">
        <w:r>
          <w:rPr>
            <w:rFonts w:ascii="Times New Roman" w:eastAsia="Times New Roman" w:hAnsi="Times New Roman" w:cs="Times New Roman"/>
            <w:color w:val="111111"/>
            <w:sz w:val="24"/>
            <w:szCs w:val="24"/>
          </w:rPr>
          <w:t>v</w:t>
        </w:r>
      </w:ins>
      <w:r>
        <w:rPr>
          <w:rFonts w:ascii="Times New Roman" w:eastAsia="Times New Roman" w:hAnsi="Times New Roman" w:cs="Times New Roman"/>
          <w:color w:val="111111"/>
          <w:sz w:val="24"/>
          <w:szCs w:val="24"/>
        </w:rPr>
        <w:t>ont nécessit</w:t>
      </w:r>
      <w:del w:id="375" w:author="Auteur inconnu" w:date="2024-03-11T17:21:00Z">
        <w:r>
          <w:rPr>
            <w:rFonts w:ascii="Times New Roman" w:eastAsia="Times New Roman" w:hAnsi="Times New Roman" w:cs="Times New Roman"/>
            <w:color w:val="111111"/>
            <w:sz w:val="24"/>
            <w:szCs w:val="24"/>
          </w:rPr>
          <w:delText>é</w:delText>
        </w:r>
      </w:del>
      <w:ins w:id="376" w:author="Auteur inconnu" w:date="2024-03-11T17:21:00Z">
        <w:r>
          <w:rPr>
            <w:rFonts w:ascii="Times New Roman" w:eastAsia="Times New Roman" w:hAnsi="Times New Roman" w:cs="Times New Roman"/>
            <w:color w:val="111111"/>
            <w:sz w:val="24"/>
            <w:szCs w:val="24"/>
          </w:rPr>
          <w:t>er</w:t>
        </w:r>
      </w:ins>
      <w:r>
        <w:rPr>
          <w:rFonts w:ascii="Times New Roman" w:eastAsia="Times New Roman" w:hAnsi="Times New Roman" w:cs="Times New Roman"/>
          <w:color w:val="111111"/>
          <w:sz w:val="24"/>
          <w:szCs w:val="24"/>
        </w:rPr>
        <w:t xml:space="preserve"> des recherches approfondies, retardant ain</w:t>
      </w:r>
      <w:r>
        <w:rPr>
          <w:rFonts w:ascii="Times New Roman" w:eastAsia="Times New Roman" w:hAnsi="Times New Roman" w:cs="Times New Roman"/>
          <w:color w:val="111111"/>
          <w:sz w:val="24"/>
          <w:szCs w:val="24"/>
        </w:rPr>
        <w:t xml:space="preserve">si la réalisation, en particulier la </w:t>
      </w:r>
      <w:ins w:id="377" w:author="Abir benabdelghaffar" w:date="2024-03-24T11:02:00Z">
        <w:r w:rsidR="00D971DF">
          <w:rPr>
            <w:rFonts w:ascii="Times New Roman" w:eastAsia="Times New Roman" w:hAnsi="Times New Roman" w:cs="Times New Roman"/>
            <w:color w:val="111111"/>
            <w:sz w:val="24"/>
            <w:szCs w:val="24"/>
          </w:rPr>
          <w:t>f</w:t>
        </w:r>
      </w:ins>
      <w:ins w:id="378" w:author="Abir benabdelghaffar" w:date="2024-03-24T11:03:00Z">
        <w:r w:rsidR="00D971DF">
          <w:rPr>
            <w:rFonts w:ascii="Times New Roman" w:eastAsia="Times New Roman" w:hAnsi="Times New Roman" w:cs="Times New Roman"/>
            <w:color w:val="111111"/>
            <w:sz w:val="24"/>
            <w:szCs w:val="24"/>
          </w:rPr>
          <w:t xml:space="preserve">inalisation </w:t>
        </w:r>
      </w:ins>
      <w:del w:id="379" w:author="Abir benabdelghaffar" w:date="2024-03-24T11:02:00Z">
        <w:r w:rsidDel="00D971DF">
          <w:rPr>
            <w:rFonts w:ascii="Times New Roman" w:eastAsia="Times New Roman" w:hAnsi="Times New Roman" w:cs="Times New Roman"/>
            <w:color w:val="111111"/>
            <w:sz w:val="24"/>
            <w:szCs w:val="24"/>
          </w:rPr>
          <w:delText xml:space="preserve">réalisation </w:delText>
        </w:r>
      </w:del>
      <w:r>
        <w:rPr>
          <w:rFonts w:ascii="Times New Roman" w:eastAsia="Times New Roman" w:hAnsi="Times New Roman" w:cs="Times New Roman"/>
          <w:color w:val="111111"/>
          <w:sz w:val="24"/>
          <w:szCs w:val="24"/>
        </w:rPr>
        <w:t>de la première étape (le formatage du fichier Excel initial vers un nouveau fichier Excel mieux organisé).</w:t>
      </w:r>
    </w:p>
    <w:p w14:paraId="0B6B2590" w14:textId="77777777" w:rsidR="004972E4" w:rsidRDefault="009B79D9">
      <w:pPr>
        <w:pStyle w:val="LO-normal"/>
        <w:spacing w:before="240" w:after="24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Occasionnellement, nous avons rencontré des difficultés mineures liées à l’exécution de scripts ou à</w:t>
      </w:r>
      <w:r>
        <w:rPr>
          <w:rFonts w:ascii="Times New Roman" w:eastAsia="Times New Roman" w:hAnsi="Times New Roman" w:cs="Times New Roman"/>
          <w:color w:val="111111"/>
          <w:sz w:val="24"/>
          <w:szCs w:val="24"/>
        </w:rPr>
        <w:t xml:space="preserve"> l’installation de bibliothèques.</w:t>
      </w:r>
    </w:p>
    <w:p w14:paraId="288CBF62" w14:textId="77777777" w:rsidR="004972E4" w:rsidRDefault="009B79D9">
      <w:pPr>
        <w:pStyle w:val="LO-normal"/>
        <w:spacing w:before="240" w:after="24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Enfin, </w:t>
      </w:r>
      <w:ins w:id="380" w:author="Abir benabdelghaffar" w:date="2024-03-24T11:05:00Z">
        <w:r w:rsidR="00D971DF">
          <w:rPr>
            <w:rFonts w:ascii="Times New Roman" w:eastAsia="Times New Roman" w:hAnsi="Times New Roman" w:cs="Times New Roman"/>
            <w:color w:val="111111"/>
            <w:sz w:val="24"/>
            <w:szCs w:val="24"/>
          </w:rPr>
          <w:t>comme le passage vers le format ical nécessite une certaine organisation de fichier</w:t>
        </w:r>
      </w:ins>
      <w:ins w:id="381" w:author="Abir benabdelghaffar" w:date="2024-03-24T11:06:00Z">
        <w:r w:rsidR="00D971DF">
          <w:rPr>
            <w:rFonts w:ascii="Times New Roman" w:eastAsia="Times New Roman" w:hAnsi="Times New Roman" w:cs="Times New Roman"/>
            <w:color w:val="111111"/>
            <w:sz w:val="24"/>
            <w:szCs w:val="24"/>
          </w:rPr>
          <w:t xml:space="preserve"> xls </w:t>
        </w:r>
      </w:ins>
      <w:ins w:id="382" w:author="Abir benabdelghaffar" w:date="2024-03-24T11:15:00Z">
        <w:r w:rsidR="00B22244">
          <w:rPr>
            <w:rFonts w:ascii="Times New Roman" w:eastAsia="Times New Roman" w:hAnsi="Times New Roman" w:cs="Times New Roman"/>
            <w:color w:val="111111"/>
            <w:sz w:val="24"/>
            <w:szCs w:val="24"/>
          </w:rPr>
          <w:t xml:space="preserve">initial </w:t>
        </w:r>
      </w:ins>
      <w:ins w:id="383" w:author="Abir benabdelghaffar" w:date="2024-03-24T11:07:00Z">
        <w:r w:rsidR="00D971DF">
          <w:rPr>
            <w:rFonts w:ascii="Times New Roman" w:eastAsia="Times New Roman" w:hAnsi="Times New Roman" w:cs="Times New Roman"/>
            <w:color w:val="111111"/>
            <w:sz w:val="24"/>
            <w:szCs w:val="24"/>
          </w:rPr>
          <w:t xml:space="preserve">de façon que chaque colonne dans le tableau xls </w:t>
        </w:r>
      </w:ins>
      <w:ins w:id="384" w:author="Abir benabdelghaffar" w:date="2024-03-24T11:08:00Z">
        <w:r w:rsidR="00D971DF">
          <w:rPr>
            <w:rFonts w:ascii="Times New Roman" w:eastAsia="Times New Roman" w:hAnsi="Times New Roman" w:cs="Times New Roman"/>
            <w:color w:val="111111"/>
            <w:sz w:val="24"/>
            <w:szCs w:val="24"/>
          </w:rPr>
          <w:t>correspond à un élément</w:t>
        </w:r>
      </w:ins>
      <w:ins w:id="385" w:author="Abir benabdelghaffar" w:date="2024-03-24T11:16:00Z">
        <w:r w:rsidR="00B22244">
          <w:rPr>
            <w:rFonts w:ascii="Times New Roman" w:eastAsia="Times New Roman" w:hAnsi="Times New Roman" w:cs="Times New Roman"/>
            <w:color w:val="111111"/>
            <w:sz w:val="24"/>
            <w:szCs w:val="24"/>
          </w:rPr>
          <w:t xml:space="preserve"> de l’évènement </w:t>
        </w:r>
      </w:ins>
      <w:ins w:id="386" w:author="Abir benabdelghaffar" w:date="2024-03-24T11:10:00Z">
        <w:r w:rsidR="00D971DF">
          <w:rPr>
            <w:rFonts w:ascii="Times New Roman" w:eastAsia="Times New Roman" w:hAnsi="Times New Roman" w:cs="Times New Roman"/>
            <w:color w:val="111111"/>
            <w:sz w:val="24"/>
            <w:szCs w:val="24"/>
          </w:rPr>
          <w:t xml:space="preserve">(Date de début, Date de fin , l’heure de début , l’heure de fin , la localisation, </w:t>
        </w:r>
      </w:ins>
      <w:ins w:id="387" w:author="Abir benabdelghaffar" w:date="2024-03-24T11:11:00Z">
        <w:r w:rsidR="00D971DF">
          <w:rPr>
            <w:rFonts w:ascii="Times New Roman" w:eastAsia="Times New Roman" w:hAnsi="Times New Roman" w:cs="Times New Roman"/>
            <w:color w:val="111111"/>
            <w:sz w:val="24"/>
            <w:szCs w:val="24"/>
          </w:rPr>
          <w:t>l’</w:t>
        </w:r>
        <w:r w:rsidR="00B22244">
          <w:rPr>
            <w:rFonts w:ascii="Times New Roman" w:eastAsia="Times New Roman" w:hAnsi="Times New Roman" w:cs="Times New Roman"/>
            <w:color w:val="111111"/>
            <w:sz w:val="24"/>
            <w:szCs w:val="24"/>
          </w:rPr>
          <w:t>intervenant</w:t>
        </w:r>
      </w:ins>
      <w:ins w:id="388" w:author="Abir benabdelghaffar" w:date="2024-03-24T11:17:00Z">
        <w:r w:rsidR="00B22244">
          <w:rPr>
            <w:rFonts w:ascii="Times New Roman" w:eastAsia="Times New Roman" w:hAnsi="Times New Roman" w:cs="Times New Roman"/>
            <w:color w:val="111111"/>
            <w:sz w:val="24"/>
            <w:szCs w:val="24"/>
          </w:rPr>
          <w:t xml:space="preserve">, </w:t>
        </w:r>
      </w:ins>
      <w:ins w:id="389" w:author="Abir benabdelghaffar" w:date="2024-03-24T11:11:00Z">
        <w:r w:rsidR="00D971DF">
          <w:rPr>
            <w:rFonts w:ascii="Times New Roman" w:eastAsia="Times New Roman" w:hAnsi="Times New Roman" w:cs="Times New Roman"/>
            <w:color w:val="111111"/>
            <w:sz w:val="24"/>
            <w:szCs w:val="24"/>
          </w:rPr>
          <w:t>la description)</w:t>
        </w:r>
      </w:ins>
      <w:ins w:id="390" w:author="Abir benabdelghaffar" w:date="2024-03-24T11:12:00Z">
        <w:r w:rsidR="00B22244">
          <w:rPr>
            <w:rFonts w:ascii="Times New Roman" w:eastAsia="Times New Roman" w:hAnsi="Times New Roman" w:cs="Times New Roman"/>
            <w:color w:val="111111"/>
            <w:sz w:val="24"/>
            <w:szCs w:val="24"/>
          </w:rPr>
          <w:t>, nous sommes</w:t>
        </w:r>
      </w:ins>
      <w:ins w:id="391" w:author="Abir benabdelghaffar" w:date="2024-03-24T11:17:00Z">
        <w:r w:rsidR="00B22244">
          <w:rPr>
            <w:rFonts w:ascii="Times New Roman" w:eastAsia="Times New Roman" w:hAnsi="Times New Roman" w:cs="Times New Roman"/>
            <w:color w:val="111111"/>
            <w:sz w:val="24"/>
            <w:szCs w:val="24"/>
          </w:rPr>
          <w:t xml:space="preserve"> alors </w:t>
        </w:r>
      </w:ins>
      <w:ins w:id="392" w:author="Abir benabdelghaffar" w:date="2024-03-24T11:12:00Z">
        <w:r w:rsidR="00B22244">
          <w:rPr>
            <w:rFonts w:ascii="Times New Roman" w:eastAsia="Times New Roman" w:hAnsi="Times New Roman" w:cs="Times New Roman"/>
            <w:color w:val="111111"/>
            <w:sz w:val="24"/>
            <w:szCs w:val="24"/>
          </w:rPr>
          <w:t xml:space="preserve">obligés de créer un nouveau fichier xls structurée </w:t>
        </w:r>
      </w:ins>
      <w:ins w:id="393" w:author="Abir benabdelghaffar" w:date="2024-03-24T11:13:00Z">
        <w:r w:rsidR="00B22244">
          <w:rPr>
            <w:rFonts w:ascii="Times New Roman" w:eastAsia="Times New Roman" w:hAnsi="Times New Roman" w:cs="Times New Roman"/>
            <w:color w:val="111111"/>
            <w:sz w:val="24"/>
            <w:szCs w:val="24"/>
          </w:rPr>
          <w:t>de cette  manière</w:t>
        </w:r>
      </w:ins>
      <w:ins w:id="394" w:author="Abir benabdelghaffar" w:date="2024-03-24T11:14:00Z">
        <w:r w:rsidR="00B22244">
          <w:rPr>
            <w:rFonts w:ascii="Times New Roman" w:eastAsia="Times New Roman" w:hAnsi="Times New Roman" w:cs="Times New Roman"/>
            <w:color w:val="111111"/>
            <w:sz w:val="24"/>
            <w:szCs w:val="24"/>
          </w:rPr>
          <w:t xml:space="preserve">. Cette tâche </w:t>
        </w:r>
      </w:ins>
      <w:commentRangeStart w:id="395"/>
      <w:del w:id="396" w:author="Abir benabdelghaffar" w:date="2024-03-24T11:05:00Z">
        <w:r w:rsidDel="00D971DF">
          <w:rPr>
            <w:rFonts w:ascii="Times New Roman" w:eastAsia="Times New Roman" w:hAnsi="Times New Roman" w:cs="Times New Roman"/>
            <w:color w:val="111111"/>
            <w:sz w:val="24"/>
            <w:szCs w:val="24"/>
          </w:rPr>
          <w:delText>l’automatisation du formatage de la base de donnée</w:delText>
        </w:r>
      </w:del>
      <w:del w:id="397" w:author="Abir benabdelghaffar" w:date="2024-03-24T11:14:00Z">
        <w:r w:rsidDel="00B22244">
          <w:rPr>
            <w:rFonts w:ascii="Times New Roman" w:eastAsia="Times New Roman" w:hAnsi="Times New Roman" w:cs="Times New Roman"/>
            <w:color w:val="111111"/>
            <w:sz w:val="24"/>
            <w:szCs w:val="24"/>
          </w:rPr>
          <w:delText xml:space="preserve">s initiale pour créer un nouveau fichier Excel plus </w:delText>
        </w:r>
      </w:del>
      <w:r>
        <w:rPr>
          <w:rFonts w:ascii="Times New Roman" w:eastAsia="Times New Roman" w:hAnsi="Times New Roman" w:cs="Times New Roman"/>
          <w:color w:val="111111"/>
          <w:sz w:val="24"/>
          <w:szCs w:val="24"/>
        </w:rPr>
        <w:t>structuré s’est avérée être la tâche la plus complexe et chronophage</w:t>
      </w:r>
      <w:commentRangeEnd w:id="395"/>
      <w:r>
        <w:commentReference w:id="395"/>
      </w:r>
      <w:ins w:id="398" w:author="Abir benabdelghaffar" w:date="2024-03-24T11:15:00Z">
        <w:r w:rsidR="00B22244">
          <w:rPr>
            <w:rFonts w:ascii="Times New Roman" w:eastAsia="Times New Roman" w:hAnsi="Times New Roman" w:cs="Times New Roman"/>
            <w:color w:val="111111"/>
            <w:sz w:val="24"/>
            <w:szCs w:val="24"/>
          </w:rPr>
          <w:t xml:space="preserve"> et surtout avec </w:t>
        </w:r>
      </w:ins>
      <w:del w:id="399" w:author="Abir benabdelghaffar" w:date="2024-03-24T11:15:00Z">
        <w:r w:rsidDel="00B22244">
          <w:rPr>
            <w:rFonts w:ascii="Times New Roman" w:eastAsia="Times New Roman" w:hAnsi="Times New Roman" w:cs="Times New Roman"/>
            <w:color w:val="111111"/>
            <w:sz w:val="24"/>
            <w:szCs w:val="24"/>
          </w:rPr>
          <w:delText>.</w:delText>
        </w:r>
        <w:r w:rsidDel="00B22244">
          <w:rPr>
            <w:rFonts w:ascii="Times New Roman" w:eastAsia="Times New Roman" w:hAnsi="Times New Roman" w:cs="Times New Roman"/>
            <w:color w:val="111111"/>
            <w:sz w:val="24"/>
            <w:szCs w:val="24"/>
          </w:rPr>
          <w:delText xml:space="preserve"> </w:delText>
        </w:r>
        <w:r w:rsidDel="00B22244">
          <w:rPr>
            <w:rFonts w:ascii="Times New Roman" w:eastAsia="Times New Roman" w:hAnsi="Times New Roman" w:cs="Times New Roman"/>
            <w:color w:val="111111"/>
            <w:sz w:val="24"/>
            <w:szCs w:val="24"/>
          </w:rPr>
          <w:delText xml:space="preserve">Cela a été d’autant plus difficile en </w:delText>
        </w:r>
        <w:r w:rsidDel="00B22244">
          <w:rPr>
            <w:rFonts w:ascii="Times New Roman" w:eastAsia="Times New Roman" w:hAnsi="Times New Roman" w:cs="Times New Roman"/>
            <w:color w:val="111111"/>
            <w:sz w:val="24"/>
            <w:szCs w:val="24"/>
          </w:rPr>
          <w:delText xml:space="preserve">raison de </w:delText>
        </w:r>
      </w:del>
      <w:r>
        <w:rPr>
          <w:rFonts w:ascii="Times New Roman" w:eastAsia="Times New Roman" w:hAnsi="Times New Roman" w:cs="Times New Roman"/>
          <w:color w:val="111111"/>
          <w:sz w:val="24"/>
          <w:szCs w:val="24"/>
        </w:rPr>
        <w:t>nos connaissances limitées en matière de codage en Python.</w:t>
      </w:r>
    </w:p>
    <w:p w14:paraId="3A96E3AD" w14:textId="77777777" w:rsidR="004972E4" w:rsidRDefault="009B79D9">
      <w:pPr>
        <w:pStyle w:val="LO-normal"/>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Organisation</w:t>
      </w:r>
    </w:p>
    <w:p w14:paraId="49A92BDA" w14:textId="77777777" w:rsidR="004972E4" w:rsidDel="00B22244" w:rsidRDefault="009B79D9">
      <w:pPr>
        <w:pStyle w:val="Heading5"/>
        <w:keepNext w:val="0"/>
        <w:keepLines w:val="0"/>
        <w:spacing w:before="220" w:after="40"/>
        <w:rPr>
          <w:del w:id="400" w:author="Abir benabdelghaffar" w:date="2024-03-24T11:18:00Z"/>
          <w:rFonts w:ascii="Times New Roman" w:eastAsia="Times New Roman" w:hAnsi="Times New Roman" w:cs="Times New Roman"/>
          <w:b/>
          <w:color w:val="000000"/>
          <w:sz w:val="24"/>
          <w:szCs w:val="24"/>
        </w:rPr>
      </w:pPr>
      <w:bookmarkStart w:id="401" w:name="_heading=h.2s8eyo1"/>
      <w:bookmarkEnd w:id="401"/>
      <w:r>
        <w:rPr>
          <w:rFonts w:ascii="Times New Roman" w:eastAsia="Times New Roman" w:hAnsi="Times New Roman" w:cs="Times New Roman"/>
          <w:b/>
          <w:color w:val="000000"/>
          <w:sz w:val="24"/>
          <w:szCs w:val="24"/>
        </w:rPr>
        <w:t>Organigramme de tâches</w:t>
      </w:r>
    </w:p>
    <w:p w14:paraId="7A043963" w14:textId="77777777" w:rsidR="004972E4" w:rsidRDefault="009B79D9" w:rsidP="00B22244">
      <w:pPr>
        <w:pStyle w:val="Heading5"/>
        <w:keepNext w:val="0"/>
        <w:keepLines w:val="0"/>
        <w:spacing w:before="220" w:after="40"/>
        <w:pPrChange w:id="402" w:author="Abir benabdelghaffar" w:date="2024-03-24T11:18:00Z">
          <w:pPr>
            <w:pStyle w:val="LO-normal"/>
            <w:spacing w:before="240" w:after="240" w:line="240" w:lineRule="auto"/>
          </w:pPr>
        </w:pPrChange>
      </w:pPr>
      <w:commentRangeStart w:id="403"/>
      <w:del w:id="404" w:author="Abir benabdelghaffar" w:date="2024-03-24T11:18:00Z">
        <w:r w:rsidDel="00B22244">
          <w:delText xml:space="preserve">Afin de mieux structurer notre travail et de partager l’avancement du projet entre les </w:delText>
        </w:r>
        <w:r w:rsidDel="00B22244">
          <w:delText xml:space="preserve">collaborateurs, nous avons créé un répertoire sur la plateforme </w:delText>
        </w:r>
        <w:r w:rsidDel="00B22244">
          <w:delText>GitHub. À l’intérieur de ce répertoire, nous avons constitué un fichier “README.md”. Ce fichier sert de guide de travail et contient une description générale du projet, son objectif, ainsi que les instructions et les tâches à réaliser pour atteindre le rés</w:delText>
        </w:r>
        <w:r w:rsidDel="00B22244">
          <w:delText>ultat attendu.</w:delText>
        </w:r>
      </w:del>
      <w:commentRangeEnd w:id="403"/>
      <w:ins w:id="405" w:author="Auteur inconnu" w:date="2024-03-11T17:25:00Z">
        <w:del w:id="406" w:author="Abir benabdelghaffar" w:date="2024-03-24T11:18:00Z">
          <w:r w:rsidDel="00B22244">
            <w:commentReference w:id="403"/>
          </w:r>
        </w:del>
      </w:ins>
    </w:p>
    <w:p w14:paraId="0F1A7A16" w14:textId="77777777" w:rsidR="004972E4" w:rsidDel="000A083B" w:rsidRDefault="009B79D9">
      <w:pPr>
        <w:pStyle w:val="LO-normal"/>
        <w:rPr>
          <w:del w:id="407" w:author="Abir benabdelghaffar" w:date="2024-03-24T12:43:00Z"/>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L</w:t>
      </w:r>
      <w:r>
        <w:rPr>
          <w:rFonts w:ascii="Times New Roman" w:eastAsia="Times New Roman" w:hAnsi="Times New Roman" w:cs="Times New Roman"/>
          <w:color w:val="111111"/>
          <w:sz w:val="24"/>
          <w:szCs w:val="24"/>
        </w:rPr>
        <w:t xml:space="preserve">a répartition des tâches entre les dates allouées et les membres du groupe </w:t>
      </w:r>
      <w:ins w:id="408" w:author="Abir benabdelghaffar" w:date="2024-03-24T12:43:00Z">
        <w:r w:rsidR="000A083B">
          <w:rPr>
            <w:rFonts w:ascii="Times New Roman" w:eastAsia="Times New Roman" w:hAnsi="Times New Roman" w:cs="Times New Roman"/>
            <w:color w:val="111111"/>
            <w:sz w:val="24"/>
            <w:szCs w:val="24"/>
          </w:rPr>
          <w:t>est décri</w:t>
        </w:r>
      </w:ins>
      <w:ins w:id="409" w:author="Abir benabdelghaffar" w:date="2024-03-24T12:44:00Z">
        <w:r w:rsidR="000A083B">
          <w:rPr>
            <w:rFonts w:ascii="Times New Roman" w:eastAsia="Times New Roman" w:hAnsi="Times New Roman" w:cs="Times New Roman"/>
            <w:color w:val="111111"/>
            <w:sz w:val="24"/>
            <w:szCs w:val="24"/>
          </w:rPr>
          <w:t>te dans la figure ci-dessous :</w:t>
        </w:r>
      </w:ins>
      <w:del w:id="410" w:author="Abir benabdelghaffar" w:date="2024-03-24T12:43:00Z">
        <w:r w:rsidDel="000A083B">
          <w:rPr>
            <w:rFonts w:ascii="Times New Roman" w:eastAsia="Times New Roman" w:hAnsi="Times New Roman" w:cs="Times New Roman"/>
            <w:color w:val="111111"/>
            <w:sz w:val="24"/>
            <w:szCs w:val="24"/>
          </w:rPr>
          <w:delText>est présentée de manière détaillée dans un tableau Excel accessible via le lien ci-dessous :</w:delText>
        </w:r>
      </w:del>
    </w:p>
    <w:p w14:paraId="05CA5FDC" w14:textId="77777777" w:rsidR="004972E4" w:rsidDel="000A083B" w:rsidRDefault="009B79D9">
      <w:pPr>
        <w:pStyle w:val="LO-normal"/>
        <w:rPr>
          <w:del w:id="411" w:author="Abir benabdelghaffar" w:date="2024-03-24T12:39:00Z"/>
          <w:rFonts w:ascii="Times New Roman" w:eastAsia="Times New Roman" w:hAnsi="Times New Roman" w:cs="Times New Roman"/>
          <w:color w:val="0000FF"/>
          <w:sz w:val="24"/>
          <w:szCs w:val="24"/>
          <w:u w:val="single"/>
        </w:rPr>
      </w:pPr>
      <w:commentRangeStart w:id="412"/>
      <w:del w:id="413" w:author="Abir benabdelghaffar" w:date="2024-03-24T12:39:00Z">
        <w:r w:rsidDel="000A083B">
          <w:rPr>
            <w:rFonts w:ascii="Times New Roman" w:eastAsia="Times New Roman" w:hAnsi="Times New Roman" w:cs="Times New Roman"/>
            <w:color w:val="0000FF"/>
            <w:sz w:val="24"/>
            <w:szCs w:val="24"/>
            <w:u w:val="single"/>
          </w:rPr>
          <w:delText>https://docs.google.com/spreadsheets/d/1o0xuC6Q15cwDz82atIKNsQvR-UQiLiMO4Qw_8i7zhUg/edit?usp=sharing</w:delText>
        </w:r>
      </w:del>
    </w:p>
    <w:commentRangeEnd w:id="412"/>
    <w:p w14:paraId="3FCC216F" w14:textId="77777777" w:rsidR="004972E4" w:rsidDel="000A083B" w:rsidRDefault="009B79D9">
      <w:pPr>
        <w:pStyle w:val="LO-normal"/>
        <w:rPr>
          <w:del w:id="414" w:author="Abir benabdelghaffar" w:date="2024-03-24T12:39:00Z"/>
          <w:rFonts w:ascii="Times New Roman" w:eastAsia="Times New Roman" w:hAnsi="Times New Roman" w:cs="Times New Roman"/>
          <w:color w:val="FF0000"/>
          <w:sz w:val="24"/>
          <w:szCs w:val="24"/>
        </w:rPr>
      </w:pPr>
      <w:ins w:id="415" w:author="Auteur inconnu" w:date="2024-03-11T17:24:00Z">
        <w:del w:id="416" w:author="Abir benabdelghaffar" w:date="2024-03-24T12:39:00Z">
          <w:r w:rsidDel="000A083B">
            <w:commentReference w:id="412"/>
          </w:r>
        </w:del>
      </w:ins>
    </w:p>
    <w:p w14:paraId="152B871A" w14:textId="77777777" w:rsidR="004972E4" w:rsidRDefault="009B79D9">
      <w:pPr>
        <w:pStyle w:val="LO-normal"/>
        <w:rPr>
          <w:rFonts w:ascii="Times New Roman" w:eastAsia="Times New Roman" w:hAnsi="Times New Roman" w:cs="Times New Roman"/>
          <w:color w:val="FF0000"/>
          <w:sz w:val="24"/>
          <w:szCs w:val="24"/>
        </w:rPr>
      </w:pPr>
      <w:del w:id="417" w:author="Abir benabdelghaffar" w:date="2024-03-24T12:39:00Z">
        <w:r w:rsidDel="000A083B">
          <w:rPr>
            <w:rFonts w:ascii="Times New Roman" w:eastAsia="Times New Roman" w:hAnsi="Times New Roman" w:cs="Times New Roman"/>
            <w:color w:val="FF0000"/>
            <w:sz w:val="24"/>
            <w:szCs w:val="24"/>
          </w:rPr>
          <w:delText xml:space="preserve"> </w:delText>
        </w:r>
      </w:del>
    </w:p>
    <w:p w14:paraId="41EAB9E0" w14:textId="77777777" w:rsidR="004972E4" w:rsidRDefault="009B79D9">
      <w:pPr>
        <w:pStyle w:val="LO-normal"/>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ins w:id="418" w:author="Abir benabdelghaffar" w:date="2024-03-24T12:42:00Z">
        <w:r w:rsidR="000A083B" w:rsidRPr="000A083B">
          <w:rPr>
            <w:rFonts w:ascii="Times New Roman" w:eastAsia="Times New Roman" w:hAnsi="Times New Roman" w:cs="Times New Roman"/>
            <w:color w:val="FF0000"/>
            <w:sz w:val="24"/>
            <w:szCs w:val="24"/>
          </w:rPr>
          <w:drawing>
            <wp:inline distT="0" distB="0" distL="0" distR="0" wp14:anchorId="74923A30" wp14:editId="28CF2991">
              <wp:extent cx="5547841" cy="488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7841" cy="4884843"/>
                      </a:xfrm>
                      <a:prstGeom prst="rect">
                        <a:avLst/>
                      </a:prstGeom>
                    </pic:spPr>
                  </pic:pic>
                </a:graphicData>
              </a:graphic>
            </wp:inline>
          </w:drawing>
        </w:r>
      </w:ins>
    </w:p>
    <w:sectPr w:rsidR="004972E4">
      <w:footerReference w:type="default" r:id="rId23"/>
      <w:pgSz w:w="11906" w:h="16838"/>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bir benabdelghaffar" w:date="2024-03-24T13:17:00Z" w:initials="Ab">
    <w:p w14:paraId="2635064E" w14:textId="77777777" w:rsidR="00F72F1E" w:rsidRDefault="00F72F1E">
      <w:pPr>
        <w:pStyle w:val="CommentText"/>
      </w:pPr>
      <w:r>
        <w:rPr>
          <w:rStyle w:val="CommentReference"/>
        </w:rPr>
        <w:annotationRef/>
      </w:r>
    </w:p>
  </w:comment>
  <w:comment w:id="23" w:author="Auteur inconnu" w:date="2024-03-11T17:08:00Z" w:initials="">
    <w:p w14:paraId="5B3F9C00" w14:textId="77777777" w:rsidR="004972E4" w:rsidRDefault="009B79D9">
      <w:pPr>
        <w:pStyle w:val="LO-normal"/>
      </w:pPr>
      <w:proofErr w:type="gramStart"/>
      <w:r>
        <w:rPr>
          <w:sz w:val="20"/>
        </w:rPr>
        <w:t>je</w:t>
      </w:r>
      <w:proofErr w:type="gramEnd"/>
      <w:r>
        <w:rPr>
          <w:sz w:val="20"/>
        </w:rPr>
        <w:t xml:space="preserve"> ne peux pas me connecter à ce </w:t>
      </w:r>
      <w:proofErr w:type="spellStart"/>
      <w:r>
        <w:rPr>
          <w:sz w:val="20"/>
        </w:rPr>
        <w:t>dépot</w:t>
      </w:r>
      <w:proofErr w:type="spellEnd"/>
    </w:p>
  </w:comment>
  <w:comment w:id="24" w:author="Abir benabdelghaffar" w:date="2024-03-24T10:02:00Z" w:initials="Ab">
    <w:p w14:paraId="325098A6" w14:textId="77777777" w:rsidR="00531645" w:rsidRDefault="00531645">
      <w:pPr>
        <w:pStyle w:val="CommentText"/>
      </w:pPr>
      <w:r>
        <w:rPr>
          <w:rStyle w:val="CommentReference"/>
        </w:rPr>
        <w:annotationRef/>
      </w:r>
    </w:p>
  </w:comment>
  <w:comment w:id="67" w:author="Auteur inconnu" w:date="2024-03-11T17:08:00Z" w:initials="">
    <w:p w14:paraId="58FCDA51" w14:textId="77777777" w:rsidR="004972E4" w:rsidRDefault="009B79D9">
      <w:pPr>
        <w:pStyle w:val="LO-normal"/>
      </w:pPr>
      <w:proofErr w:type="gramStart"/>
      <w:r>
        <w:rPr>
          <w:sz w:val="20"/>
        </w:rPr>
        <w:t>cette</w:t>
      </w:r>
      <w:proofErr w:type="gramEnd"/>
      <w:r>
        <w:rPr>
          <w:sz w:val="20"/>
        </w:rPr>
        <w:t xml:space="preserve"> forme a des avantages ce qui e</w:t>
      </w:r>
      <w:r>
        <w:rPr>
          <w:sz w:val="20"/>
        </w:rPr>
        <w:t>xplique qu’elle est encore utilisée et le sera quand même après. Préciser ce qui est positif et ce qui est négatif, suivant l’utilisation qui en est faite</w:t>
      </w:r>
    </w:p>
  </w:comment>
  <w:comment w:id="129" w:author="Auteur inconnu" w:date="2024-03-11T17:13:00Z" w:initials="">
    <w:p w14:paraId="7750303C" w14:textId="77777777" w:rsidR="004972E4" w:rsidRDefault="009B79D9">
      <w:pPr>
        <w:pStyle w:val="LO-normal"/>
      </w:pPr>
      <w:proofErr w:type="spellStart"/>
      <w:proofErr w:type="gramStart"/>
      <w:r>
        <w:rPr>
          <w:sz w:val="20"/>
        </w:rPr>
        <w:t>peut</w:t>
      </w:r>
      <w:proofErr w:type="gramEnd"/>
      <w:r>
        <w:rPr>
          <w:sz w:val="20"/>
        </w:rPr>
        <w:t xml:space="preserve"> être</w:t>
      </w:r>
      <w:proofErr w:type="spellEnd"/>
      <w:r>
        <w:rPr>
          <w:sz w:val="20"/>
        </w:rPr>
        <w:t xml:space="preserve"> indiquer, même si c’est un rappel, que la forme du xls de départ est imposée et que le cale</w:t>
      </w:r>
      <w:r>
        <w:rPr>
          <w:sz w:val="20"/>
        </w:rPr>
        <w:t xml:space="preserve">ndrier final devra mise en ligne sous la forme d’un agenda </w:t>
      </w:r>
      <w:proofErr w:type="spellStart"/>
      <w:r>
        <w:rPr>
          <w:sz w:val="20"/>
        </w:rPr>
        <w:t>google</w:t>
      </w:r>
      <w:proofErr w:type="spellEnd"/>
    </w:p>
  </w:comment>
  <w:comment w:id="176" w:author="Auteur inconnu" w:date="2024-03-11T17:15:00Z" w:initials="">
    <w:p w14:paraId="5A5773B1" w14:textId="77777777" w:rsidR="004972E4" w:rsidRDefault="009B79D9">
      <w:pPr>
        <w:pStyle w:val="LO-normal"/>
      </w:pPr>
      <w:proofErr w:type="gramStart"/>
      <w:r>
        <w:rPr>
          <w:sz w:val="20"/>
        </w:rPr>
        <w:t>parler</w:t>
      </w:r>
      <w:proofErr w:type="gramEnd"/>
      <w:r>
        <w:rPr>
          <w:sz w:val="20"/>
        </w:rPr>
        <w:t xml:space="preserve"> de ical dans les méthodes </w:t>
      </w:r>
      <w:proofErr w:type="spellStart"/>
      <w:r>
        <w:rPr>
          <w:sz w:val="20"/>
        </w:rPr>
        <w:t>plutot</w:t>
      </w:r>
      <w:proofErr w:type="spellEnd"/>
    </w:p>
  </w:comment>
  <w:comment w:id="183" w:author="Auteur inconnu" w:date="2024-03-11T17:16:00Z" w:initials="">
    <w:p w14:paraId="67FE3DEA" w14:textId="77777777" w:rsidR="004972E4" w:rsidRDefault="009B79D9">
      <w:pPr>
        <w:pStyle w:val="LO-normal"/>
      </w:pPr>
      <w:proofErr w:type="gramStart"/>
      <w:r>
        <w:rPr>
          <w:sz w:val="20"/>
        </w:rPr>
        <w:t>ne</w:t>
      </w:r>
      <w:proofErr w:type="gramEnd"/>
      <w:r>
        <w:rPr>
          <w:sz w:val="20"/>
        </w:rPr>
        <w:t xml:space="preserve"> donnez pas de code, mais citez juste les </w:t>
      </w:r>
      <w:proofErr w:type="spellStart"/>
      <w:r>
        <w:rPr>
          <w:sz w:val="20"/>
        </w:rPr>
        <w:t>bibliotheques</w:t>
      </w:r>
      <w:proofErr w:type="spellEnd"/>
      <w:r>
        <w:rPr>
          <w:sz w:val="20"/>
        </w:rPr>
        <w:t>.</w:t>
      </w:r>
    </w:p>
  </w:comment>
  <w:comment w:id="241" w:author="Auteur inconnu" w:date="2024-03-11T17:16:00Z" w:initials="">
    <w:p w14:paraId="1F9A3A70" w14:textId="77777777" w:rsidR="004972E4" w:rsidRDefault="009B79D9">
      <w:pPr>
        <w:pStyle w:val="LO-normal"/>
      </w:pPr>
      <w:proofErr w:type="gramStart"/>
      <w:r>
        <w:rPr>
          <w:sz w:val="20"/>
        </w:rPr>
        <w:t>idem</w:t>
      </w:r>
      <w:proofErr w:type="gramEnd"/>
      <w:r>
        <w:rPr>
          <w:sz w:val="20"/>
        </w:rPr>
        <w:t xml:space="preserve"> pas de code</w:t>
      </w:r>
    </w:p>
  </w:comment>
  <w:comment w:id="297" w:author="Auteur inconnu" w:date="2024-03-11T17:18:00Z" w:initials="">
    <w:p w14:paraId="7AC09AE6" w14:textId="77777777" w:rsidR="004972E4" w:rsidRDefault="009B79D9">
      <w:pPr>
        <w:pStyle w:val="LO-normal"/>
      </w:pPr>
      <w:proofErr w:type="gramStart"/>
      <w:r>
        <w:rPr>
          <w:sz w:val="20"/>
        </w:rPr>
        <w:t>enlever</w:t>
      </w:r>
      <w:proofErr w:type="gramEnd"/>
      <w:r>
        <w:rPr>
          <w:sz w:val="20"/>
        </w:rPr>
        <w:t xml:space="preserve"> la copie d’écran </w:t>
      </w:r>
      <w:proofErr w:type="spellStart"/>
      <w:r>
        <w:rPr>
          <w:sz w:val="20"/>
        </w:rPr>
        <w:t>ci dessous</w:t>
      </w:r>
      <w:proofErr w:type="spellEnd"/>
    </w:p>
  </w:comment>
  <w:comment w:id="372" w:author="Auteur inconnu" w:date="2024-03-11T17:20:00Z" w:initials="">
    <w:p w14:paraId="4A035CF2" w14:textId="77777777" w:rsidR="004972E4" w:rsidRDefault="009B79D9">
      <w:pPr>
        <w:pStyle w:val="LO-normal"/>
      </w:pPr>
      <w:proofErr w:type="spellStart"/>
      <w:r>
        <w:rPr>
          <w:sz w:val="20"/>
        </w:rPr>
        <w:t>cf</w:t>
      </w:r>
      <w:proofErr w:type="spellEnd"/>
      <w:r>
        <w:rPr>
          <w:sz w:val="20"/>
        </w:rPr>
        <w:t xml:space="preserve"> </w:t>
      </w:r>
      <w:proofErr w:type="spellStart"/>
      <w:r>
        <w:rPr>
          <w:sz w:val="20"/>
        </w:rPr>
        <w:t>rq</w:t>
      </w:r>
      <w:proofErr w:type="spellEnd"/>
      <w:r>
        <w:rPr>
          <w:sz w:val="20"/>
        </w:rPr>
        <w:t xml:space="preserve"> plus haut, ce n’est pas mal </w:t>
      </w:r>
      <w:r>
        <w:rPr>
          <w:sz w:val="20"/>
        </w:rPr>
        <w:t>organisé, c’est juste organisé d’une certaine façon</w:t>
      </w:r>
    </w:p>
  </w:comment>
  <w:comment w:id="395" w:author="Auteur inconnu" w:date="2024-03-11T17:25:00Z" w:initials="">
    <w:p w14:paraId="7E117F42" w14:textId="77777777" w:rsidR="004972E4" w:rsidRDefault="009B79D9">
      <w:pPr>
        <w:pStyle w:val="LO-normal"/>
      </w:pPr>
      <w:proofErr w:type="gramStart"/>
      <w:r>
        <w:rPr>
          <w:sz w:val="20"/>
        </w:rPr>
        <w:t>ce</w:t>
      </w:r>
      <w:proofErr w:type="gramEnd"/>
      <w:r>
        <w:rPr>
          <w:sz w:val="20"/>
        </w:rPr>
        <w:t xml:space="preserve"> n’est pas clair. </w:t>
      </w:r>
      <w:proofErr w:type="gramStart"/>
      <w:r>
        <w:rPr>
          <w:sz w:val="20"/>
        </w:rPr>
        <w:t>la</w:t>
      </w:r>
      <w:proofErr w:type="gramEnd"/>
      <w:r>
        <w:rPr>
          <w:sz w:val="20"/>
        </w:rPr>
        <w:t xml:space="preserve"> « base de données initiale » est le fichier xls ? </w:t>
      </w:r>
      <w:proofErr w:type="gramStart"/>
      <w:r>
        <w:rPr>
          <w:sz w:val="20"/>
        </w:rPr>
        <w:t>dans</w:t>
      </w:r>
      <w:proofErr w:type="gramEnd"/>
      <w:r>
        <w:rPr>
          <w:sz w:val="20"/>
        </w:rPr>
        <w:t xml:space="preserve"> ce cas parler de tableau </w:t>
      </w:r>
      <w:proofErr w:type="spellStart"/>
      <w:r>
        <w:rPr>
          <w:sz w:val="20"/>
        </w:rPr>
        <w:t>excel</w:t>
      </w:r>
      <w:proofErr w:type="spellEnd"/>
      <w:r>
        <w:rPr>
          <w:sz w:val="20"/>
        </w:rPr>
        <w:t xml:space="preserve">. Ce n’est pas clair pourquoi vous devez recréer un autre fichier </w:t>
      </w:r>
      <w:proofErr w:type="spellStart"/>
      <w:r>
        <w:rPr>
          <w:sz w:val="20"/>
        </w:rPr>
        <w:t>excel</w:t>
      </w:r>
      <w:proofErr w:type="spellEnd"/>
      <w:r>
        <w:rPr>
          <w:sz w:val="20"/>
        </w:rPr>
        <w:t>, comment et pourquoi</w:t>
      </w:r>
    </w:p>
  </w:comment>
  <w:comment w:id="403" w:author="Auteur inconnu" w:date="2024-03-11T17:25:00Z" w:initials="">
    <w:p w14:paraId="004C14E5" w14:textId="77777777" w:rsidR="004972E4" w:rsidRDefault="009B79D9">
      <w:pPr>
        <w:pStyle w:val="LO-normal"/>
      </w:pPr>
      <w:proofErr w:type="gramStart"/>
      <w:r>
        <w:rPr>
          <w:sz w:val="20"/>
        </w:rPr>
        <w:t>pas</w:t>
      </w:r>
      <w:proofErr w:type="gramEnd"/>
      <w:r>
        <w:rPr>
          <w:sz w:val="20"/>
        </w:rPr>
        <w:t xml:space="preserve"> utile</w:t>
      </w:r>
    </w:p>
  </w:comment>
  <w:comment w:id="412" w:author="Auteur inconnu" w:date="2024-03-11T17:24:00Z" w:initials="">
    <w:p w14:paraId="01CA49DF" w14:textId="77777777" w:rsidR="004972E4" w:rsidRDefault="009B79D9">
      <w:pPr>
        <w:pStyle w:val="LO-normal"/>
      </w:pPr>
      <w:r>
        <w:rPr>
          <w:sz w:val="20"/>
        </w:rPr>
        <w:t xml:space="preserve">Il faut que je me connecte via </w:t>
      </w:r>
      <w:proofErr w:type="spellStart"/>
      <w:r>
        <w:rPr>
          <w:sz w:val="20"/>
        </w:rPr>
        <w:t>google</w:t>
      </w:r>
      <w:proofErr w:type="spellEnd"/>
      <w:r>
        <w:rPr>
          <w:sz w:val="20"/>
        </w:rPr>
        <w:t xml:space="preserve"> pour accéder à votre doc (ce que je n'ai pas fait). Incluez le document dans ce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5064E" w15:done="0"/>
  <w15:commentEx w15:paraId="5B3F9C00" w15:done="0"/>
  <w15:commentEx w15:paraId="325098A6" w15:paraIdParent="5B3F9C00" w15:done="0"/>
  <w15:commentEx w15:paraId="58FCDA51" w15:done="0"/>
  <w15:commentEx w15:paraId="7750303C" w15:done="0"/>
  <w15:commentEx w15:paraId="5A5773B1" w15:done="0"/>
  <w15:commentEx w15:paraId="67FE3DEA" w15:done="0"/>
  <w15:commentEx w15:paraId="1F9A3A70" w15:done="0"/>
  <w15:commentEx w15:paraId="7AC09AE6" w15:done="0"/>
  <w15:commentEx w15:paraId="4A035CF2" w15:done="0"/>
  <w15:commentEx w15:paraId="7E117F42" w15:done="0"/>
  <w15:commentEx w15:paraId="004C14E5" w15:done="0"/>
  <w15:commentEx w15:paraId="01CA4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EB318" w14:textId="77777777" w:rsidR="00000000" w:rsidRDefault="009B79D9">
      <w:pPr>
        <w:spacing w:line="240" w:lineRule="auto"/>
      </w:pPr>
      <w:r>
        <w:separator/>
      </w:r>
    </w:p>
  </w:endnote>
  <w:endnote w:type="continuationSeparator" w:id="0">
    <w:p w14:paraId="5A7F76E4" w14:textId="77777777" w:rsidR="00000000" w:rsidRDefault="009B7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24DA9" w14:textId="77777777" w:rsidR="004972E4" w:rsidRDefault="004972E4">
    <w:pPr>
      <w:pStyle w:val="LO-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986C4" w14:textId="77777777" w:rsidR="00000000" w:rsidRDefault="009B79D9">
      <w:pPr>
        <w:spacing w:line="240" w:lineRule="auto"/>
      </w:pPr>
      <w:r>
        <w:separator/>
      </w:r>
    </w:p>
  </w:footnote>
  <w:footnote w:type="continuationSeparator" w:id="0">
    <w:p w14:paraId="7A36F6BA" w14:textId="77777777" w:rsidR="00000000" w:rsidRDefault="009B79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691"/>
    <w:multiLevelType w:val="multilevel"/>
    <w:tmpl w:val="32EAADB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 w15:restartNumberingAfterBreak="0">
    <w:nsid w:val="1DAA3627"/>
    <w:multiLevelType w:val="hybridMultilevel"/>
    <w:tmpl w:val="A00207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8D1E86"/>
    <w:multiLevelType w:val="multilevel"/>
    <w:tmpl w:val="11A8C9B8"/>
    <w:lvl w:ilvl="0">
      <w:start w:val="1"/>
      <w:numFmt w:val="bullet"/>
      <w:lvlText w:val=""/>
      <w:lvlJc w:val="left"/>
      <w:pPr>
        <w:tabs>
          <w:tab w:val="num" w:pos="0"/>
        </w:tabs>
        <w:ind w:left="720" w:hanging="360"/>
      </w:pPr>
      <w:rPr>
        <w:rFonts w:ascii="Wingdings" w:hAnsi="Wingdings" w:cs="Wingdings" w:hint="default"/>
        <w:sz w:val="20"/>
        <w:szCs w:val="20"/>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24550A35"/>
    <w:multiLevelType w:val="multilevel"/>
    <w:tmpl w:val="8D90726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 w15:restartNumberingAfterBreak="0">
    <w:nsid w:val="2AD72482"/>
    <w:multiLevelType w:val="hybridMultilevel"/>
    <w:tmpl w:val="92B01738"/>
    <w:lvl w:ilvl="0" w:tplc="1F7AD9BA">
      <w:numFmt w:val="bullet"/>
      <w:lvlText w:val=""/>
      <w:lvlJc w:val="left"/>
      <w:pPr>
        <w:ind w:left="720" w:hanging="360"/>
      </w:pPr>
      <w:rPr>
        <w:rFonts w:ascii="Symbol" w:hAnsi="Symbol" w:cs="Symbol" w:hint="default"/>
        <w:color w:val="auto"/>
        <w:spacing w:val="0"/>
        <w:w w:val="1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8646C0"/>
    <w:multiLevelType w:val="multilevel"/>
    <w:tmpl w:val="DE445F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6EB6AC6"/>
    <w:multiLevelType w:val="hybridMultilevel"/>
    <w:tmpl w:val="DBFCEEC8"/>
    <w:lvl w:ilvl="0" w:tplc="1F7AD9BA">
      <w:numFmt w:val="bullet"/>
      <w:lvlText w:val=""/>
      <w:lvlJc w:val="left"/>
      <w:pPr>
        <w:ind w:left="720" w:hanging="360"/>
      </w:pPr>
      <w:rPr>
        <w:rFonts w:ascii="Symbol" w:hAnsi="Symbol" w:cs="Symbol" w:hint="default"/>
        <w:color w:val="auto"/>
        <w:spacing w:val="0"/>
        <w:w w:val="1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0352FA"/>
    <w:multiLevelType w:val="multilevel"/>
    <w:tmpl w:val="F6D4BA0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5A762A34"/>
    <w:multiLevelType w:val="multilevel"/>
    <w:tmpl w:val="8B64F12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9" w15:restartNumberingAfterBreak="0">
    <w:nsid w:val="62256E9C"/>
    <w:multiLevelType w:val="multilevel"/>
    <w:tmpl w:val="54C2F9B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65FF219C"/>
    <w:multiLevelType w:val="multilevel"/>
    <w:tmpl w:val="093A76E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1" w15:restartNumberingAfterBreak="0">
    <w:nsid w:val="6B480A24"/>
    <w:multiLevelType w:val="multilevel"/>
    <w:tmpl w:val="596032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7"/>
  </w:num>
  <w:num w:numId="3">
    <w:abstractNumId w:val="0"/>
  </w:num>
  <w:num w:numId="4">
    <w:abstractNumId w:val="9"/>
  </w:num>
  <w:num w:numId="5">
    <w:abstractNumId w:val="5"/>
  </w:num>
  <w:num w:numId="6">
    <w:abstractNumId w:val="10"/>
  </w:num>
  <w:num w:numId="7">
    <w:abstractNumId w:val="2"/>
  </w:num>
  <w:num w:numId="8">
    <w:abstractNumId w:val="8"/>
  </w:num>
  <w:num w:numId="9">
    <w:abstractNumId w:val="11"/>
  </w:num>
  <w:num w:numId="10">
    <w:abstractNumId w:val="1"/>
  </w:num>
  <w:num w:numId="11">
    <w:abstractNumId w:val="4"/>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ir benabdelghaffar">
    <w15:presenceInfo w15:providerId="None" w15:userId="Abir benabdelghaff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E4"/>
    <w:rsid w:val="000A083B"/>
    <w:rsid w:val="001E275D"/>
    <w:rsid w:val="003F3C97"/>
    <w:rsid w:val="004972E4"/>
    <w:rsid w:val="00531645"/>
    <w:rsid w:val="00756315"/>
    <w:rsid w:val="008B4E89"/>
    <w:rsid w:val="009B79D9"/>
    <w:rsid w:val="00A97902"/>
    <w:rsid w:val="00B22244"/>
    <w:rsid w:val="00CC6045"/>
    <w:rsid w:val="00D971DF"/>
    <w:rsid w:val="00F641EA"/>
    <w:rsid w:val="00F72F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949"/>
  <w15:docId w15:val="{57FCA59A-1F2D-44F1-9CE0-A09BBA4A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Numrotationdelignes">
    <w:name w:val="Numérotation de lignes"/>
  </w:style>
  <w:style w:type="paragraph" w:customStyle="1" w:styleId="Titre">
    <w:name w:val="Titre"/>
    <w:basedOn w:val="LO-normal1"/>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1"/>
    <w:pPr>
      <w:spacing w:after="140"/>
    </w:pPr>
  </w:style>
  <w:style w:type="paragraph" w:styleId="List">
    <w:name w:val="List"/>
    <w:basedOn w:val="BodyText"/>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customStyle="1" w:styleId="Index">
    <w:name w:val="Index"/>
    <w:basedOn w:val="LO-normal1"/>
    <w:qFormat/>
    <w:pPr>
      <w:suppressLineNumbers/>
    </w:pPr>
    <w:rPr>
      <w:rFonts w:cs="Lohit Devanagari"/>
    </w:rPr>
  </w:style>
  <w:style w:type="paragraph" w:customStyle="1" w:styleId="LO-normal1">
    <w:name w:val="LO-normal1"/>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customStyle="1" w:styleId="LO-normal">
    <w:name w:val="LO-normal"/>
    <w:qFormat/>
    <w:pPr>
      <w:spacing w:line="276" w:lineRule="auto"/>
    </w:pPr>
  </w:style>
  <w:style w:type="paragraph" w:styleId="Subtitle">
    <w:name w:val="Subtitle"/>
    <w:basedOn w:val="LO-normal1"/>
    <w:next w:val="LO-normal1"/>
    <w:qFormat/>
    <w:pPr>
      <w:keepNext/>
      <w:keepLines/>
      <w:spacing w:after="320" w:line="240" w:lineRule="auto"/>
    </w:pPr>
    <w:rPr>
      <w:color w:val="666666"/>
      <w:sz w:val="30"/>
      <w:szCs w:val="30"/>
    </w:rPr>
  </w:style>
  <w:style w:type="paragraph" w:customStyle="1" w:styleId="En-tteetpieddepage">
    <w:name w:val="En-tête et pied de page"/>
    <w:basedOn w:val="Normal"/>
    <w:qFormat/>
  </w:style>
  <w:style w:type="paragraph" w:styleId="Footer">
    <w:name w:val="footer"/>
    <w:basedOn w:val="En-tteetpieddepage"/>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1645"/>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531645"/>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531645"/>
    <w:rPr>
      <w:b/>
      <w:bCs/>
    </w:rPr>
  </w:style>
  <w:style w:type="character" w:customStyle="1" w:styleId="CommentSubjectChar">
    <w:name w:val="Comment Subject Char"/>
    <w:basedOn w:val="CommentTextChar"/>
    <w:link w:val="CommentSubject"/>
    <w:uiPriority w:val="99"/>
    <w:semiHidden/>
    <w:rsid w:val="00531645"/>
    <w:rPr>
      <w:rFonts w:cs="Mangal"/>
      <w:b/>
      <w:bCs/>
      <w:sz w:val="20"/>
      <w:szCs w:val="18"/>
    </w:rPr>
  </w:style>
  <w:style w:type="paragraph" w:styleId="ListParagraph">
    <w:name w:val="List Paragraph"/>
    <w:basedOn w:val="Normal"/>
    <w:uiPriority w:val="34"/>
    <w:qFormat/>
    <w:rsid w:val="003F3C9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pBXc3YcGrf19Qmt8YitBThxJTkg==">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1701</Words>
  <Characters>9361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benabdelghaffar</dc:creator>
  <dc:description/>
  <cp:lastModifiedBy>Abir benabdelghaffar</cp:lastModifiedBy>
  <cp:revision>2</cp:revision>
  <dcterms:created xsi:type="dcterms:W3CDTF">2024-03-25T00:19:00Z</dcterms:created>
  <dcterms:modified xsi:type="dcterms:W3CDTF">2024-03-25T00:19:00Z</dcterms:modified>
  <dc:language>fr-FR</dc:language>
</cp:coreProperties>
</file>